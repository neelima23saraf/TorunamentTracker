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56329756"/>
        <w:docPartObj>
          <w:docPartGallery w:val="Cover Pages"/>
          <w:docPartUnique/>
        </w:docPartObj>
      </w:sdtPr>
      <w:sdtEndPr>
        <w:rPr>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22446">
            <w:sdt>
              <w:sdtPr>
                <w:rPr>
                  <w:rFonts w:asciiTheme="majorHAnsi" w:eastAsiaTheme="majorEastAsia" w:hAnsiTheme="majorHAnsi" w:cstheme="majorBidi"/>
                </w:rPr>
                <w:alias w:val="Company"/>
                <w:id w:val="13406915"/>
                <w:placeholder>
                  <w:docPart w:val="EA43D9D4F1FE482A89FFA4086C65618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22446" w:rsidRDefault="00C22446" w:rsidP="00C22446">
                    <w:pPr>
                      <w:pStyle w:val="NoSpacing"/>
                      <w:rPr>
                        <w:rFonts w:asciiTheme="majorHAnsi" w:eastAsiaTheme="majorEastAsia" w:hAnsiTheme="majorHAnsi" w:cstheme="majorBidi"/>
                      </w:rPr>
                    </w:pPr>
                    <w:r>
                      <w:rPr>
                        <w:rFonts w:asciiTheme="majorHAnsi" w:eastAsiaTheme="majorEastAsia" w:hAnsiTheme="majorHAnsi" w:cstheme="majorBidi"/>
                      </w:rPr>
                      <w:t>Neelima Saraf and Co</w:t>
                    </w:r>
                  </w:p>
                </w:tc>
              </w:sdtContent>
            </w:sdt>
          </w:tr>
          <w:tr w:rsidR="00C22446">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C66E88BC79143E8A639CBF553DB8ABF"/>
                  </w:placeholder>
                  <w:dataBinding w:prefixMappings="xmlns:ns0='http://schemas.openxmlformats.org/package/2006/metadata/core-properties' xmlns:ns1='http://purl.org/dc/elements/1.1/'" w:xpath="/ns0:coreProperties[1]/ns1:title[1]" w:storeItemID="{6C3C8BC8-F283-45AE-878A-BAB7291924A1}"/>
                  <w:text/>
                </w:sdtPr>
                <w:sdtContent>
                  <w:p w:rsidR="00C22446" w:rsidRDefault="00C22446" w:rsidP="00C2244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Tournament tracker</w:t>
                    </w:r>
                  </w:p>
                </w:sdtContent>
              </w:sdt>
            </w:tc>
          </w:tr>
          <w:tr w:rsidR="00C22446">
            <w:sdt>
              <w:sdtPr>
                <w:rPr>
                  <w:rFonts w:asciiTheme="majorHAnsi" w:eastAsiaTheme="majorEastAsia" w:hAnsiTheme="majorHAnsi" w:cstheme="majorBidi"/>
                </w:rPr>
                <w:alias w:val="Subtitle"/>
                <w:id w:val="13406923"/>
                <w:placeholder>
                  <w:docPart w:val="ED3E3D2D1B984B4884CFB61E8FF2E78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22446" w:rsidRDefault="00C22446" w:rsidP="00C22446">
                    <w:pPr>
                      <w:pStyle w:val="NoSpacing"/>
                      <w:rPr>
                        <w:rFonts w:asciiTheme="majorHAnsi" w:eastAsiaTheme="majorEastAsia" w:hAnsiTheme="majorHAnsi" w:cstheme="majorBidi"/>
                      </w:rPr>
                    </w:pPr>
                    <w:r>
                      <w:rPr>
                        <w:rFonts w:asciiTheme="majorHAnsi" w:eastAsiaTheme="majorEastAsia" w:hAnsiTheme="majorHAnsi" w:cstheme="majorBidi"/>
                      </w:rPr>
                      <w:t>NCA Tournament tracker</w:t>
                    </w:r>
                  </w:p>
                </w:tc>
              </w:sdtContent>
            </w:sdt>
          </w:tr>
        </w:tbl>
        <w:p w:rsidR="00C22446" w:rsidRDefault="00C22446"/>
        <w:p w:rsidR="00C22446" w:rsidRDefault="00C22446"/>
        <w:tbl>
          <w:tblPr>
            <w:tblpPr w:leftFromText="187" w:rightFromText="187" w:horzAnchor="margin" w:tblpXSpec="center" w:tblpYSpec="bottom"/>
            <w:tblW w:w="4000" w:type="pct"/>
            <w:tblLook w:val="04A0"/>
          </w:tblPr>
          <w:tblGrid>
            <w:gridCol w:w="7672"/>
          </w:tblGrid>
          <w:tr w:rsidR="00C22446">
            <w:tc>
              <w:tcPr>
                <w:tcW w:w="7672" w:type="dxa"/>
                <w:tcMar>
                  <w:top w:w="216" w:type="dxa"/>
                  <w:left w:w="115" w:type="dxa"/>
                  <w:bottom w:w="216" w:type="dxa"/>
                  <w:right w:w="115" w:type="dxa"/>
                </w:tcMar>
              </w:tcPr>
              <w:sdt>
                <w:sdtPr>
                  <w:rPr>
                    <w:color w:val="4F81BD" w:themeColor="accent1"/>
                  </w:rPr>
                  <w:alias w:val="Author"/>
                  <w:id w:val="13406928"/>
                  <w:placeholder>
                    <w:docPart w:val="198325D91DD744249BB2EC2C74F01397"/>
                  </w:placeholder>
                  <w:dataBinding w:prefixMappings="xmlns:ns0='http://schemas.openxmlformats.org/package/2006/metadata/core-properties' xmlns:ns1='http://purl.org/dc/elements/1.1/'" w:xpath="/ns0:coreProperties[1]/ns1:creator[1]" w:storeItemID="{6C3C8BC8-F283-45AE-878A-BAB7291924A1}"/>
                  <w:text/>
                </w:sdtPr>
                <w:sdtContent>
                  <w:p w:rsidR="00C22446" w:rsidRDefault="00C22446">
                    <w:pPr>
                      <w:pStyle w:val="NoSpacing"/>
                      <w:rPr>
                        <w:color w:val="4F81BD" w:themeColor="accent1"/>
                      </w:rPr>
                    </w:pPr>
                    <w:r>
                      <w:rPr>
                        <w:color w:val="4F81BD" w:themeColor="accent1"/>
                      </w:rPr>
                      <w:t>Windows User</w:t>
                    </w:r>
                  </w:p>
                </w:sdtContent>
              </w:sdt>
              <w:sdt>
                <w:sdtPr>
                  <w:rPr>
                    <w:color w:val="4F81BD" w:themeColor="accent1"/>
                  </w:rPr>
                  <w:alias w:val="Date"/>
                  <w:id w:val="13406932"/>
                  <w:placeholder>
                    <w:docPart w:val="DB10180259324B1DBC5E23840C712F1E"/>
                  </w:placeholder>
                  <w:dataBinding w:prefixMappings="xmlns:ns0='http://schemas.microsoft.com/office/2006/coverPageProps'" w:xpath="/ns0:CoverPageProperties[1]/ns0:PublishDate[1]" w:storeItemID="{55AF091B-3C7A-41E3-B477-F2FDAA23CFDA}"/>
                  <w:date w:fullDate="2021-11-10T00:00:00Z">
                    <w:dateFormat w:val="M/d/yyyy"/>
                    <w:lid w:val="en-US"/>
                    <w:storeMappedDataAs w:val="dateTime"/>
                    <w:calendar w:val="gregorian"/>
                  </w:date>
                </w:sdtPr>
                <w:sdtContent>
                  <w:p w:rsidR="00C22446" w:rsidRDefault="00C22446">
                    <w:pPr>
                      <w:pStyle w:val="NoSpacing"/>
                      <w:rPr>
                        <w:color w:val="4F81BD" w:themeColor="accent1"/>
                      </w:rPr>
                    </w:pPr>
                    <w:r>
                      <w:rPr>
                        <w:color w:val="4F81BD" w:themeColor="accent1"/>
                      </w:rPr>
                      <w:t>11/10/2021</w:t>
                    </w:r>
                  </w:p>
                </w:sdtContent>
              </w:sdt>
              <w:p w:rsidR="00C22446" w:rsidRDefault="00C22446">
                <w:pPr>
                  <w:pStyle w:val="NoSpacing"/>
                  <w:rPr>
                    <w:color w:val="4F81BD" w:themeColor="accent1"/>
                  </w:rPr>
                </w:pPr>
              </w:p>
            </w:tc>
          </w:tr>
        </w:tbl>
        <w:p w:rsidR="00C22446" w:rsidRDefault="00C22446"/>
        <w:p w:rsidR="00C22446" w:rsidRDefault="00C22446">
          <w:pPr>
            <w:rPr>
              <w:rFonts w:asciiTheme="majorHAnsi" w:eastAsiaTheme="majorEastAsia" w:hAnsiTheme="majorHAnsi" w:cstheme="majorBidi"/>
              <w:sz w:val="72"/>
              <w:szCs w:val="72"/>
            </w:rPr>
          </w:pPr>
          <w:r>
            <w:rPr>
              <w:rFonts w:asciiTheme="majorHAnsi" w:eastAsiaTheme="majorEastAsia" w:hAnsiTheme="majorHAnsi" w:cstheme="majorBidi"/>
              <w:sz w:val="72"/>
              <w:szCs w:val="72"/>
            </w:rPr>
            <w:br w:type="page"/>
          </w:r>
        </w:p>
      </w:sdtContent>
    </w:sdt>
    <w:sdt>
      <w:sdtPr>
        <w:rPr>
          <w:rFonts w:asciiTheme="minorHAnsi" w:eastAsiaTheme="minorHAnsi" w:hAnsiTheme="minorHAnsi" w:cstheme="minorBidi"/>
          <w:b w:val="0"/>
          <w:bCs w:val="0"/>
          <w:color w:val="auto"/>
          <w:sz w:val="22"/>
          <w:szCs w:val="22"/>
        </w:rPr>
        <w:id w:val="656329785"/>
        <w:docPartObj>
          <w:docPartGallery w:val="Table of Contents"/>
          <w:docPartUnique/>
        </w:docPartObj>
      </w:sdtPr>
      <w:sdtContent>
        <w:p w:rsidR="002B2C21" w:rsidRDefault="002B2C21">
          <w:pPr>
            <w:pStyle w:val="TOCHeading"/>
          </w:pPr>
          <w:r>
            <w:t>Table of Contents</w:t>
          </w:r>
        </w:p>
        <w:p w:rsidR="003C04B6" w:rsidRDefault="003B47EE">
          <w:pPr>
            <w:pStyle w:val="TOC1"/>
            <w:tabs>
              <w:tab w:val="right" w:leader="dot" w:pos="9350"/>
            </w:tabs>
            <w:rPr>
              <w:rFonts w:eastAsiaTheme="minorEastAsia"/>
              <w:noProof/>
            </w:rPr>
          </w:pPr>
          <w:r>
            <w:fldChar w:fldCharType="begin"/>
          </w:r>
          <w:r w:rsidR="002B2C21">
            <w:instrText xml:space="preserve"> TOC \o "1-3" \h \z \u </w:instrText>
          </w:r>
          <w:r>
            <w:fldChar w:fldCharType="separate"/>
          </w:r>
          <w:hyperlink w:anchor="_Toc87446218" w:history="1">
            <w:r w:rsidR="003C04B6" w:rsidRPr="00643C7E">
              <w:rPr>
                <w:rStyle w:val="Hyperlink"/>
                <w:noProof/>
              </w:rPr>
              <w:t>Product vision</w:t>
            </w:r>
            <w:r w:rsidR="003C04B6">
              <w:rPr>
                <w:noProof/>
                <w:webHidden/>
              </w:rPr>
              <w:tab/>
            </w:r>
            <w:r>
              <w:rPr>
                <w:noProof/>
                <w:webHidden/>
              </w:rPr>
              <w:fldChar w:fldCharType="begin"/>
            </w:r>
            <w:r w:rsidR="003C04B6">
              <w:rPr>
                <w:noProof/>
                <w:webHidden/>
              </w:rPr>
              <w:instrText xml:space="preserve"> PAGEREF _Toc87446218 \h </w:instrText>
            </w:r>
            <w:r>
              <w:rPr>
                <w:noProof/>
                <w:webHidden/>
              </w:rPr>
            </w:r>
            <w:r>
              <w:rPr>
                <w:noProof/>
                <w:webHidden/>
              </w:rPr>
              <w:fldChar w:fldCharType="separate"/>
            </w:r>
            <w:r w:rsidR="003C04B6">
              <w:rPr>
                <w:noProof/>
                <w:webHidden/>
              </w:rPr>
              <w:t>3</w:t>
            </w:r>
            <w:r>
              <w:rPr>
                <w:noProof/>
                <w:webHidden/>
              </w:rPr>
              <w:fldChar w:fldCharType="end"/>
            </w:r>
          </w:hyperlink>
        </w:p>
        <w:p w:rsidR="003C04B6" w:rsidRDefault="003B47EE">
          <w:pPr>
            <w:pStyle w:val="TOC1"/>
            <w:tabs>
              <w:tab w:val="right" w:leader="dot" w:pos="9350"/>
            </w:tabs>
            <w:rPr>
              <w:rFonts w:eastAsiaTheme="minorEastAsia"/>
              <w:noProof/>
            </w:rPr>
          </w:pPr>
          <w:hyperlink w:anchor="_Toc87446219" w:history="1">
            <w:r w:rsidR="003C04B6" w:rsidRPr="00643C7E">
              <w:rPr>
                <w:rStyle w:val="Hyperlink"/>
                <w:noProof/>
              </w:rPr>
              <w:t>Project overview</w:t>
            </w:r>
            <w:r w:rsidR="003C04B6">
              <w:rPr>
                <w:noProof/>
                <w:webHidden/>
              </w:rPr>
              <w:tab/>
            </w:r>
            <w:r>
              <w:rPr>
                <w:noProof/>
                <w:webHidden/>
              </w:rPr>
              <w:fldChar w:fldCharType="begin"/>
            </w:r>
            <w:r w:rsidR="003C04B6">
              <w:rPr>
                <w:noProof/>
                <w:webHidden/>
              </w:rPr>
              <w:instrText xml:space="preserve"> PAGEREF _Toc87446219 \h </w:instrText>
            </w:r>
            <w:r>
              <w:rPr>
                <w:noProof/>
                <w:webHidden/>
              </w:rPr>
            </w:r>
            <w:r>
              <w:rPr>
                <w:noProof/>
                <w:webHidden/>
              </w:rPr>
              <w:fldChar w:fldCharType="separate"/>
            </w:r>
            <w:r w:rsidR="003C04B6">
              <w:rPr>
                <w:noProof/>
                <w:webHidden/>
              </w:rPr>
              <w:t>4</w:t>
            </w:r>
            <w:r>
              <w:rPr>
                <w:noProof/>
                <w:webHidden/>
              </w:rPr>
              <w:fldChar w:fldCharType="end"/>
            </w:r>
          </w:hyperlink>
        </w:p>
        <w:p w:rsidR="003C04B6" w:rsidRDefault="003B47EE">
          <w:pPr>
            <w:pStyle w:val="TOC1"/>
            <w:tabs>
              <w:tab w:val="right" w:leader="dot" w:pos="9350"/>
            </w:tabs>
            <w:rPr>
              <w:rFonts w:eastAsiaTheme="minorEastAsia"/>
              <w:noProof/>
            </w:rPr>
          </w:pPr>
          <w:hyperlink w:anchor="_Toc87446220" w:history="1">
            <w:r w:rsidR="003C04B6" w:rsidRPr="00643C7E">
              <w:rPr>
                <w:rStyle w:val="Hyperlink"/>
                <w:noProof/>
              </w:rPr>
              <w:t>Design decisions</w:t>
            </w:r>
            <w:r w:rsidR="003C04B6">
              <w:rPr>
                <w:noProof/>
                <w:webHidden/>
              </w:rPr>
              <w:tab/>
            </w:r>
            <w:r>
              <w:rPr>
                <w:noProof/>
                <w:webHidden/>
              </w:rPr>
              <w:fldChar w:fldCharType="begin"/>
            </w:r>
            <w:r w:rsidR="003C04B6">
              <w:rPr>
                <w:noProof/>
                <w:webHidden/>
              </w:rPr>
              <w:instrText xml:space="preserve"> PAGEREF _Toc87446220 \h </w:instrText>
            </w:r>
            <w:r>
              <w:rPr>
                <w:noProof/>
                <w:webHidden/>
              </w:rPr>
            </w:r>
            <w:r>
              <w:rPr>
                <w:noProof/>
                <w:webHidden/>
              </w:rPr>
              <w:fldChar w:fldCharType="separate"/>
            </w:r>
            <w:r w:rsidR="003C04B6">
              <w:rPr>
                <w:noProof/>
                <w:webHidden/>
              </w:rPr>
              <w:t>5</w:t>
            </w:r>
            <w:r>
              <w:rPr>
                <w:noProof/>
                <w:webHidden/>
              </w:rPr>
              <w:fldChar w:fldCharType="end"/>
            </w:r>
          </w:hyperlink>
        </w:p>
        <w:p w:rsidR="003C04B6" w:rsidRDefault="003B47EE">
          <w:pPr>
            <w:pStyle w:val="TOC1"/>
            <w:tabs>
              <w:tab w:val="right" w:leader="dot" w:pos="9350"/>
            </w:tabs>
            <w:rPr>
              <w:rFonts w:eastAsiaTheme="minorEastAsia"/>
              <w:noProof/>
            </w:rPr>
          </w:pPr>
          <w:hyperlink w:anchor="_Toc87446221" w:history="1">
            <w:r w:rsidR="003C04B6" w:rsidRPr="00643C7E">
              <w:rPr>
                <w:rStyle w:val="Hyperlink"/>
                <w:noProof/>
              </w:rPr>
              <w:t>Operations documentation</w:t>
            </w:r>
            <w:r w:rsidR="003C04B6">
              <w:rPr>
                <w:noProof/>
                <w:webHidden/>
              </w:rPr>
              <w:tab/>
            </w:r>
            <w:r>
              <w:rPr>
                <w:noProof/>
                <w:webHidden/>
              </w:rPr>
              <w:fldChar w:fldCharType="begin"/>
            </w:r>
            <w:r w:rsidR="003C04B6">
              <w:rPr>
                <w:noProof/>
                <w:webHidden/>
              </w:rPr>
              <w:instrText xml:space="preserve"> PAGEREF _Toc87446221 \h </w:instrText>
            </w:r>
            <w:r>
              <w:rPr>
                <w:noProof/>
                <w:webHidden/>
              </w:rPr>
            </w:r>
            <w:r>
              <w:rPr>
                <w:noProof/>
                <w:webHidden/>
              </w:rPr>
              <w:fldChar w:fldCharType="separate"/>
            </w:r>
            <w:r w:rsidR="003C04B6">
              <w:rPr>
                <w:noProof/>
                <w:webHidden/>
              </w:rPr>
              <w:t>6</w:t>
            </w:r>
            <w:r>
              <w:rPr>
                <w:noProof/>
                <w:webHidden/>
              </w:rPr>
              <w:fldChar w:fldCharType="end"/>
            </w:r>
          </w:hyperlink>
        </w:p>
        <w:p w:rsidR="003C04B6" w:rsidRDefault="003B47EE">
          <w:pPr>
            <w:pStyle w:val="TOC1"/>
            <w:tabs>
              <w:tab w:val="right" w:leader="dot" w:pos="9350"/>
            </w:tabs>
            <w:rPr>
              <w:rFonts w:eastAsiaTheme="minorEastAsia"/>
              <w:noProof/>
            </w:rPr>
          </w:pPr>
          <w:hyperlink w:anchor="_Toc87446222" w:history="1">
            <w:r w:rsidR="003C04B6" w:rsidRPr="00643C7E">
              <w:rPr>
                <w:rStyle w:val="Hyperlink"/>
                <w:iCs/>
                <w:noProof/>
              </w:rPr>
              <w:t>Requirements documents</w:t>
            </w:r>
            <w:r w:rsidR="003C04B6">
              <w:rPr>
                <w:noProof/>
                <w:webHidden/>
              </w:rPr>
              <w:tab/>
            </w:r>
            <w:r>
              <w:rPr>
                <w:noProof/>
                <w:webHidden/>
              </w:rPr>
              <w:fldChar w:fldCharType="begin"/>
            </w:r>
            <w:r w:rsidR="003C04B6">
              <w:rPr>
                <w:noProof/>
                <w:webHidden/>
              </w:rPr>
              <w:instrText xml:space="preserve"> PAGEREF _Toc87446222 \h </w:instrText>
            </w:r>
            <w:r>
              <w:rPr>
                <w:noProof/>
                <w:webHidden/>
              </w:rPr>
            </w:r>
            <w:r>
              <w:rPr>
                <w:noProof/>
                <w:webHidden/>
              </w:rPr>
              <w:fldChar w:fldCharType="separate"/>
            </w:r>
            <w:r w:rsidR="003C04B6">
              <w:rPr>
                <w:noProof/>
                <w:webHidden/>
              </w:rPr>
              <w:t>7</w:t>
            </w:r>
            <w:r>
              <w:rPr>
                <w:noProof/>
                <w:webHidden/>
              </w:rPr>
              <w:fldChar w:fldCharType="end"/>
            </w:r>
          </w:hyperlink>
        </w:p>
        <w:p w:rsidR="003C04B6" w:rsidRDefault="003B47EE">
          <w:pPr>
            <w:pStyle w:val="TOC1"/>
            <w:tabs>
              <w:tab w:val="right" w:leader="dot" w:pos="9350"/>
            </w:tabs>
            <w:rPr>
              <w:rFonts w:eastAsiaTheme="minorEastAsia"/>
              <w:noProof/>
            </w:rPr>
          </w:pPr>
          <w:hyperlink w:anchor="_Toc87446223" w:history="1">
            <w:r w:rsidR="003C04B6" w:rsidRPr="00643C7E">
              <w:rPr>
                <w:rStyle w:val="Hyperlink"/>
                <w:noProof/>
              </w:rPr>
              <w:t>Support documentation</w:t>
            </w:r>
            <w:r w:rsidR="003C04B6">
              <w:rPr>
                <w:noProof/>
                <w:webHidden/>
              </w:rPr>
              <w:tab/>
            </w:r>
            <w:r>
              <w:rPr>
                <w:noProof/>
                <w:webHidden/>
              </w:rPr>
              <w:fldChar w:fldCharType="begin"/>
            </w:r>
            <w:r w:rsidR="003C04B6">
              <w:rPr>
                <w:noProof/>
                <w:webHidden/>
              </w:rPr>
              <w:instrText xml:space="preserve"> PAGEREF _Toc87446223 \h </w:instrText>
            </w:r>
            <w:r>
              <w:rPr>
                <w:noProof/>
                <w:webHidden/>
              </w:rPr>
            </w:r>
            <w:r>
              <w:rPr>
                <w:noProof/>
                <w:webHidden/>
              </w:rPr>
              <w:fldChar w:fldCharType="separate"/>
            </w:r>
            <w:r w:rsidR="003C04B6">
              <w:rPr>
                <w:noProof/>
                <w:webHidden/>
              </w:rPr>
              <w:t>8</w:t>
            </w:r>
            <w:r>
              <w:rPr>
                <w:noProof/>
                <w:webHidden/>
              </w:rPr>
              <w:fldChar w:fldCharType="end"/>
            </w:r>
          </w:hyperlink>
        </w:p>
        <w:p w:rsidR="003C04B6" w:rsidRDefault="003B47EE">
          <w:pPr>
            <w:pStyle w:val="TOC1"/>
            <w:tabs>
              <w:tab w:val="right" w:leader="dot" w:pos="9350"/>
            </w:tabs>
            <w:rPr>
              <w:rFonts w:eastAsiaTheme="minorEastAsia"/>
              <w:noProof/>
            </w:rPr>
          </w:pPr>
          <w:hyperlink w:anchor="_Toc87446224" w:history="1">
            <w:r w:rsidR="003C04B6" w:rsidRPr="00643C7E">
              <w:rPr>
                <w:rStyle w:val="Hyperlink"/>
                <w:noProof/>
              </w:rPr>
              <w:t>System documentation</w:t>
            </w:r>
            <w:r w:rsidR="003C04B6">
              <w:rPr>
                <w:noProof/>
                <w:webHidden/>
              </w:rPr>
              <w:tab/>
            </w:r>
            <w:r>
              <w:rPr>
                <w:noProof/>
                <w:webHidden/>
              </w:rPr>
              <w:fldChar w:fldCharType="begin"/>
            </w:r>
            <w:r w:rsidR="003C04B6">
              <w:rPr>
                <w:noProof/>
                <w:webHidden/>
              </w:rPr>
              <w:instrText xml:space="preserve"> PAGEREF _Toc87446224 \h </w:instrText>
            </w:r>
            <w:r>
              <w:rPr>
                <w:noProof/>
                <w:webHidden/>
              </w:rPr>
            </w:r>
            <w:r>
              <w:rPr>
                <w:noProof/>
                <w:webHidden/>
              </w:rPr>
              <w:fldChar w:fldCharType="separate"/>
            </w:r>
            <w:r w:rsidR="003C04B6">
              <w:rPr>
                <w:noProof/>
                <w:webHidden/>
              </w:rPr>
              <w:t>9</w:t>
            </w:r>
            <w:r>
              <w:rPr>
                <w:noProof/>
                <w:webHidden/>
              </w:rPr>
              <w:fldChar w:fldCharType="end"/>
            </w:r>
          </w:hyperlink>
        </w:p>
        <w:p w:rsidR="003C04B6" w:rsidRDefault="003B47EE">
          <w:pPr>
            <w:pStyle w:val="TOC1"/>
            <w:tabs>
              <w:tab w:val="right" w:leader="dot" w:pos="9350"/>
            </w:tabs>
            <w:rPr>
              <w:rFonts w:eastAsiaTheme="minorEastAsia"/>
              <w:noProof/>
            </w:rPr>
          </w:pPr>
          <w:hyperlink w:anchor="_Toc87446225" w:history="1">
            <w:r w:rsidR="003C04B6" w:rsidRPr="00643C7E">
              <w:rPr>
                <w:rStyle w:val="Hyperlink"/>
                <w:noProof/>
              </w:rPr>
              <w:t>User documentation</w:t>
            </w:r>
            <w:r w:rsidR="003C04B6">
              <w:rPr>
                <w:noProof/>
                <w:webHidden/>
              </w:rPr>
              <w:tab/>
            </w:r>
            <w:r>
              <w:rPr>
                <w:noProof/>
                <w:webHidden/>
              </w:rPr>
              <w:fldChar w:fldCharType="begin"/>
            </w:r>
            <w:r w:rsidR="003C04B6">
              <w:rPr>
                <w:noProof/>
                <w:webHidden/>
              </w:rPr>
              <w:instrText xml:space="preserve"> PAGEREF _Toc87446225 \h </w:instrText>
            </w:r>
            <w:r>
              <w:rPr>
                <w:noProof/>
                <w:webHidden/>
              </w:rPr>
            </w:r>
            <w:r>
              <w:rPr>
                <w:noProof/>
                <w:webHidden/>
              </w:rPr>
              <w:fldChar w:fldCharType="separate"/>
            </w:r>
            <w:r w:rsidR="003C04B6">
              <w:rPr>
                <w:noProof/>
                <w:webHidden/>
              </w:rPr>
              <w:t>10</w:t>
            </w:r>
            <w:r>
              <w:rPr>
                <w:noProof/>
                <w:webHidden/>
              </w:rPr>
              <w:fldChar w:fldCharType="end"/>
            </w:r>
          </w:hyperlink>
        </w:p>
        <w:p w:rsidR="002B2C21" w:rsidRDefault="003B47EE">
          <w:r>
            <w:fldChar w:fldCharType="end"/>
          </w:r>
        </w:p>
      </w:sdtContent>
    </w:sdt>
    <w:p w:rsidR="003A0615" w:rsidRDefault="003A0615" w:rsidP="00E05B78">
      <w:pPr>
        <w:rPr>
          <w:rStyle w:val="Emphasis"/>
          <w:rFonts w:ascii="Helvetica" w:eastAsiaTheme="majorEastAsia" w:hAnsi="Helvetica" w:cs="Helvetica"/>
          <w:b/>
          <w:bCs/>
          <w:i w:val="0"/>
          <w:iCs w:val="0"/>
          <w:color w:val="596169"/>
          <w:spacing w:val="5"/>
          <w:kern w:val="28"/>
          <w:sz w:val="16"/>
          <w:szCs w:val="16"/>
        </w:rPr>
      </w:pPr>
    </w:p>
    <w:p w:rsidR="003A0615" w:rsidRDefault="003A0615">
      <w:pPr>
        <w:rPr>
          <w:rStyle w:val="Emphasis"/>
          <w:rFonts w:ascii="Helvetica" w:eastAsiaTheme="majorEastAsia" w:hAnsi="Helvetica" w:cs="Helvetica"/>
          <w:b/>
          <w:bCs/>
          <w:i w:val="0"/>
          <w:iCs w:val="0"/>
          <w:color w:val="596169"/>
          <w:spacing w:val="5"/>
          <w:kern w:val="28"/>
          <w:sz w:val="16"/>
          <w:szCs w:val="16"/>
        </w:rPr>
      </w:pPr>
      <w:r>
        <w:rPr>
          <w:rStyle w:val="Emphasis"/>
          <w:rFonts w:ascii="Helvetica" w:eastAsiaTheme="majorEastAsia" w:hAnsi="Helvetica" w:cs="Helvetica"/>
          <w:b/>
          <w:bCs/>
          <w:i w:val="0"/>
          <w:iCs w:val="0"/>
          <w:color w:val="596169"/>
          <w:spacing w:val="5"/>
          <w:kern w:val="28"/>
          <w:sz w:val="16"/>
          <w:szCs w:val="16"/>
        </w:rPr>
        <w:br w:type="page"/>
      </w:r>
    </w:p>
    <w:p w:rsidR="00CA3190" w:rsidRPr="00E05B78" w:rsidRDefault="00C22446" w:rsidP="002A301A">
      <w:pPr>
        <w:pStyle w:val="Heading1"/>
      </w:pPr>
      <w:bookmarkStart w:id="0" w:name="_Toc87446218"/>
      <w:r w:rsidRPr="002A301A">
        <w:rPr>
          <w:rStyle w:val="Emphasis"/>
          <w:i w:val="0"/>
          <w:iCs w:val="0"/>
          <w:szCs w:val="16"/>
        </w:rPr>
        <w:lastRenderedPageBreak/>
        <w:t>Product</w:t>
      </w:r>
      <w:r w:rsidRPr="00E05B78">
        <w:rPr>
          <w:rStyle w:val="Emphasis"/>
          <w:i w:val="0"/>
          <w:iCs w:val="0"/>
          <w:szCs w:val="16"/>
        </w:rPr>
        <w:t xml:space="preserve"> vision</w:t>
      </w:r>
      <w:bookmarkEnd w:id="0"/>
    </w:p>
    <w:p w:rsidR="00CA3190" w:rsidRPr="002040B7" w:rsidRDefault="00CA3190" w:rsidP="00CA3190">
      <w:pPr>
        <w:pStyle w:val="NormalWeb"/>
        <w:shd w:val="clear" w:color="auto" w:fill="FFFFFF"/>
        <w:spacing w:before="40" w:beforeAutospacing="0" w:after="0" w:afterAutospacing="0"/>
        <w:rPr>
          <w:rFonts w:ascii="Helvetica" w:hAnsi="Helvetica" w:cs="Helvetica"/>
          <w:color w:val="596169"/>
          <w:sz w:val="20"/>
          <w:szCs w:val="16"/>
          <w:rPrChange w:id="1" w:author="Windows User" w:date="2021-11-10T15:11:00Z">
            <w:rPr>
              <w:rFonts w:ascii="Helvetica" w:hAnsi="Helvetica" w:cs="Helvetica"/>
              <w:color w:val="596169"/>
              <w:sz w:val="16"/>
              <w:szCs w:val="16"/>
            </w:rPr>
          </w:rPrChange>
        </w:rPr>
      </w:pPr>
    </w:p>
    <w:p w:rsidR="00D86862" w:rsidRPr="002040B7" w:rsidDel="00E2119C" w:rsidRDefault="003B47EE" w:rsidP="00CA3190">
      <w:pPr>
        <w:pStyle w:val="NormalWeb"/>
        <w:shd w:val="clear" w:color="auto" w:fill="FFFFFF"/>
        <w:spacing w:before="40" w:beforeAutospacing="0" w:after="0" w:afterAutospacing="0"/>
        <w:rPr>
          <w:del w:id="2" w:author="Windows User" w:date="2021-11-10T14:22:00Z"/>
          <w:rFonts w:ascii="Helvetica" w:hAnsi="Helvetica" w:cs="Helvetica"/>
          <w:color w:val="596169"/>
          <w:sz w:val="20"/>
          <w:szCs w:val="16"/>
          <w:rPrChange w:id="3" w:author="Windows User" w:date="2021-11-10T15:11:00Z">
            <w:rPr>
              <w:del w:id="4" w:author="Windows User" w:date="2021-11-10T14:22:00Z"/>
              <w:rFonts w:ascii="Helvetica" w:hAnsi="Helvetica" w:cs="Helvetica"/>
              <w:color w:val="596169"/>
              <w:sz w:val="16"/>
              <w:szCs w:val="16"/>
            </w:rPr>
          </w:rPrChange>
        </w:rPr>
      </w:pPr>
      <w:del w:id="5" w:author="Windows User" w:date="2021-11-10T14:19:00Z">
        <w:r w:rsidRPr="003B47EE">
          <w:rPr>
            <w:rFonts w:ascii="Helvetica" w:hAnsi="Helvetica" w:cs="Helvetica"/>
            <w:color w:val="596169"/>
            <w:sz w:val="20"/>
            <w:szCs w:val="16"/>
            <w:rPrChange w:id="6" w:author="Windows User" w:date="2021-11-10T15:11:00Z">
              <w:rPr>
                <w:rFonts w:ascii="Helvetica" w:hAnsi="Helvetica" w:cs="Helvetica"/>
                <w:color w:val="596169"/>
                <w:sz w:val="16"/>
                <w:szCs w:val="16"/>
              </w:rPr>
            </w:rPrChange>
          </w:rPr>
          <w:delText xml:space="preserve">It's a description of the core </w:delText>
        </w:r>
      </w:del>
    </w:p>
    <w:p w:rsidR="002040B7" w:rsidRDefault="003B47EE" w:rsidP="00CA3190">
      <w:pPr>
        <w:pStyle w:val="NormalWeb"/>
        <w:shd w:val="clear" w:color="auto" w:fill="FFFFFF"/>
        <w:spacing w:before="40" w:beforeAutospacing="0" w:after="0" w:afterAutospacing="0"/>
        <w:rPr>
          <w:ins w:id="7" w:author="Windows User" w:date="2021-11-10T15:16:00Z"/>
          <w:rFonts w:ascii="Helvetica" w:hAnsi="Helvetica" w:cs="Helvetica"/>
          <w:color w:val="596169"/>
          <w:sz w:val="20"/>
          <w:szCs w:val="16"/>
        </w:rPr>
      </w:pPr>
      <w:del w:id="8" w:author="Windows User" w:date="2021-11-10T14:22:00Z">
        <w:r w:rsidRPr="003B47EE">
          <w:rPr>
            <w:rFonts w:ascii="Helvetica" w:hAnsi="Helvetica" w:cs="Helvetica"/>
            <w:color w:val="596169"/>
            <w:sz w:val="20"/>
            <w:szCs w:val="16"/>
            <w:rPrChange w:id="9" w:author="Windows User" w:date="2021-11-10T15:11:00Z">
              <w:rPr>
                <w:rFonts w:ascii="Helvetica" w:eastAsiaTheme="minorHAnsi" w:hAnsi="Helvetica" w:cs="Helvetica"/>
                <w:color w:val="596169"/>
                <w:sz w:val="16"/>
                <w:szCs w:val="16"/>
              </w:rPr>
            </w:rPrChange>
          </w:rPr>
          <w:delText xml:space="preserve">essence </w:delText>
        </w:r>
      </w:del>
      <w:ins w:id="10" w:author="Windows User" w:date="2021-11-10T14:22:00Z">
        <w:r w:rsidRPr="003B47EE">
          <w:rPr>
            <w:rFonts w:ascii="Helvetica" w:hAnsi="Helvetica" w:cs="Helvetica"/>
            <w:color w:val="596169"/>
            <w:sz w:val="20"/>
            <w:szCs w:val="16"/>
            <w:rPrChange w:id="11" w:author="Windows User" w:date="2021-11-10T15:11:00Z">
              <w:rPr>
                <w:rFonts w:ascii="Helvetica" w:eastAsiaTheme="minorHAnsi" w:hAnsi="Helvetica" w:cs="Helvetica"/>
                <w:color w:val="596169"/>
                <w:sz w:val="16"/>
                <w:szCs w:val="16"/>
              </w:rPr>
            </w:rPrChange>
          </w:rPr>
          <w:t xml:space="preserve">Essence </w:t>
        </w:r>
      </w:ins>
      <w:r w:rsidRPr="003B47EE">
        <w:rPr>
          <w:rFonts w:ascii="Helvetica" w:hAnsi="Helvetica" w:cs="Helvetica"/>
          <w:color w:val="596169"/>
          <w:sz w:val="20"/>
          <w:szCs w:val="16"/>
          <w:rPrChange w:id="12" w:author="Windows User" w:date="2021-11-10T15:11:00Z">
            <w:rPr>
              <w:rFonts w:ascii="Helvetica" w:eastAsiaTheme="minorHAnsi" w:hAnsi="Helvetica" w:cs="Helvetica"/>
              <w:color w:val="596169"/>
              <w:sz w:val="16"/>
              <w:szCs w:val="16"/>
            </w:rPr>
          </w:rPrChange>
        </w:rPr>
        <w:t xml:space="preserve">of a product </w:t>
      </w:r>
      <w:ins w:id="13" w:author="Windows User" w:date="2021-11-10T15:11:00Z">
        <w:r w:rsidR="002040B7">
          <w:rPr>
            <w:rFonts w:ascii="Helvetica" w:hAnsi="Helvetica" w:cs="Helvetica"/>
            <w:color w:val="596169"/>
            <w:sz w:val="20"/>
            <w:szCs w:val="16"/>
          </w:rPr>
          <w:t>: Tournament tracker is an application that setups the schedule for team to play each</w:t>
        </w:r>
      </w:ins>
      <w:ins w:id="14" w:author="Windows User" w:date="2021-11-10T15:15:00Z">
        <w:r w:rsidR="002040B7">
          <w:rPr>
            <w:rFonts w:ascii="Helvetica" w:hAnsi="Helvetica" w:cs="Helvetica"/>
            <w:color w:val="596169"/>
            <w:sz w:val="20"/>
            <w:szCs w:val="16"/>
          </w:rPr>
          <w:t xml:space="preserve"> </w:t>
        </w:r>
      </w:ins>
      <w:ins w:id="15" w:author="Windows User" w:date="2021-11-10T15:11:00Z">
        <w:r w:rsidR="002040B7">
          <w:rPr>
            <w:rFonts w:ascii="Helvetica" w:hAnsi="Helvetica" w:cs="Helvetica"/>
            <w:color w:val="596169"/>
            <w:sz w:val="20"/>
            <w:szCs w:val="16"/>
          </w:rPr>
          <w:t>other in a single-</w:t>
        </w:r>
      </w:ins>
      <w:ins w:id="16" w:author="Windows User" w:date="2021-11-10T15:15:00Z">
        <w:r w:rsidR="002040B7">
          <w:rPr>
            <w:rFonts w:ascii="Helvetica" w:hAnsi="Helvetica" w:cs="Helvetica"/>
            <w:color w:val="596169"/>
            <w:sz w:val="20"/>
            <w:szCs w:val="16"/>
          </w:rPr>
          <w:t>elimination</w:t>
        </w:r>
      </w:ins>
      <w:ins w:id="17" w:author="Windows User" w:date="2021-11-10T15:11:00Z">
        <w:r w:rsidR="002040B7">
          <w:rPr>
            <w:rFonts w:ascii="Helvetica" w:hAnsi="Helvetica" w:cs="Helvetica"/>
            <w:color w:val="596169"/>
            <w:sz w:val="20"/>
            <w:szCs w:val="16"/>
          </w:rPr>
          <w:t xml:space="preserve"> style </w:t>
        </w:r>
      </w:ins>
      <w:ins w:id="18" w:author="Windows User" w:date="2021-11-10T15:15:00Z">
        <w:r w:rsidR="002040B7">
          <w:rPr>
            <w:rFonts w:ascii="Helvetica" w:hAnsi="Helvetica" w:cs="Helvetica"/>
            <w:color w:val="596169"/>
            <w:sz w:val="20"/>
            <w:szCs w:val="16"/>
          </w:rPr>
          <w:t>matchup</w:t>
        </w:r>
      </w:ins>
      <w:ins w:id="19" w:author="Windows User" w:date="2021-11-10T15:16:00Z">
        <w:r w:rsidR="00FC134A">
          <w:rPr>
            <w:rFonts w:ascii="Helvetica" w:hAnsi="Helvetica" w:cs="Helvetica"/>
            <w:color w:val="596169"/>
            <w:sz w:val="20"/>
            <w:szCs w:val="16"/>
          </w:rPr>
          <w:t>.</w:t>
        </w:r>
      </w:ins>
    </w:p>
    <w:p w:rsidR="00FC134A" w:rsidRDefault="00FC134A" w:rsidP="00CA3190">
      <w:pPr>
        <w:pStyle w:val="NormalWeb"/>
        <w:shd w:val="clear" w:color="auto" w:fill="FFFFFF"/>
        <w:spacing w:before="40" w:beforeAutospacing="0" w:after="0" w:afterAutospacing="0"/>
        <w:rPr>
          <w:ins w:id="20" w:author="Windows User" w:date="2021-11-10T15:16:00Z"/>
          <w:rFonts w:ascii="Helvetica" w:hAnsi="Helvetica" w:cs="Helvetica"/>
          <w:color w:val="596169"/>
          <w:sz w:val="20"/>
          <w:szCs w:val="16"/>
        </w:rPr>
      </w:pPr>
    </w:p>
    <w:p w:rsidR="00FC134A" w:rsidRDefault="00FC134A" w:rsidP="00CA3190">
      <w:pPr>
        <w:pStyle w:val="NormalWeb"/>
        <w:shd w:val="clear" w:color="auto" w:fill="FFFFFF"/>
        <w:spacing w:before="40" w:beforeAutospacing="0" w:after="0" w:afterAutospacing="0"/>
        <w:rPr>
          <w:ins w:id="21" w:author="Windows User" w:date="2021-11-10T15:16:00Z"/>
          <w:rFonts w:ascii="Helvetica" w:hAnsi="Helvetica" w:cs="Helvetica"/>
          <w:color w:val="596169"/>
          <w:sz w:val="20"/>
          <w:szCs w:val="16"/>
        </w:rPr>
      </w:pPr>
      <w:ins w:id="22" w:author="Windows User" w:date="2021-11-10T15:16:00Z">
        <w:r>
          <w:rPr>
            <w:rFonts w:ascii="Helvetica" w:hAnsi="Helvetica" w:cs="Helvetica"/>
            <w:color w:val="596169"/>
            <w:sz w:val="20"/>
            <w:szCs w:val="16"/>
          </w:rPr>
          <w:t>Useful for:</w:t>
        </w:r>
      </w:ins>
    </w:p>
    <w:p w:rsidR="003B47EE" w:rsidRDefault="00FC134A" w:rsidP="003B47EE">
      <w:pPr>
        <w:pStyle w:val="NormalWeb"/>
        <w:numPr>
          <w:ilvl w:val="0"/>
          <w:numId w:val="2"/>
        </w:numPr>
        <w:shd w:val="clear" w:color="auto" w:fill="FFFFFF"/>
        <w:spacing w:before="40" w:beforeAutospacing="0" w:after="0" w:afterAutospacing="0"/>
        <w:rPr>
          <w:ins w:id="23" w:author="Windows User" w:date="2021-11-10T15:16:00Z"/>
          <w:rFonts w:ascii="Helvetica" w:hAnsi="Helvetica" w:cs="Helvetica"/>
          <w:color w:val="596169"/>
          <w:sz w:val="20"/>
          <w:szCs w:val="16"/>
        </w:rPr>
        <w:pPrChange w:id="24" w:author="Windows User" w:date="2021-11-10T15:16:00Z">
          <w:pPr>
            <w:pStyle w:val="NormalWeb"/>
            <w:shd w:val="clear" w:color="auto" w:fill="FFFFFF"/>
            <w:spacing w:before="40" w:beforeAutospacing="0" w:after="0" w:afterAutospacing="0"/>
          </w:pPr>
        </w:pPrChange>
      </w:pPr>
      <w:ins w:id="25" w:author="Windows User" w:date="2021-11-10T15:16:00Z">
        <w:r>
          <w:rPr>
            <w:rFonts w:ascii="Helvetica" w:hAnsi="Helvetica" w:cs="Helvetica"/>
            <w:color w:val="596169"/>
            <w:sz w:val="20"/>
            <w:szCs w:val="16"/>
          </w:rPr>
          <w:t>Office ping pong tournament</w:t>
        </w:r>
      </w:ins>
    </w:p>
    <w:p w:rsidR="003B47EE" w:rsidRDefault="00FC134A" w:rsidP="003B47EE">
      <w:pPr>
        <w:pStyle w:val="NormalWeb"/>
        <w:numPr>
          <w:ilvl w:val="0"/>
          <w:numId w:val="2"/>
        </w:numPr>
        <w:shd w:val="clear" w:color="auto" w:fill="FFFFFF"/>
        <w:spacing w:before="40" w:beforeAutospacing="0" w:after="0" w:afterAutospacing="0"/>
        <w:rPr>
          <w:ins w:id="26" w:author="Windows User" w:date="2021-11-10T15:16:00Z"/>
          <w:rFonts w:ascii="Helvetica" w:hAnsi="Helvetica" w:cs="Helvetica"/>
          <w:color w:val="596169"/>
          <w:sz w:val="20"/>
          <w:szCs w:val="16"/>
        </w:rPr>
        <w:pPrChange w:id="27" w:author="Windows User" w:date="2021-11-10T15:16:00Z">
          <w:pPr>
            <w:pStyle w:val="NormalWeb"/>
            <w:shd w:val="clear" w:color="auto" w:fill="FFFFFF"/>
            <w:spacing w:before="40" w:beforeAutospacing="0" w:after="0" w:afterAutospacing="0"/>
          </w:pPr>
        </w:pPrChange>
      </w:pPr>
      <w:ins w:id="28" w:author="Windows User" w:date="2021-11-10T15:16:00Z">
        <w:r>
          <w:rPr>
            <w:rFonts w:ascii="Helvetica" w:hAnsi="Helvetica" w:cs="Helvetica"/>
            <w:color w:val="596169"/>
            <w:sz w:val="20"/>
            <w:szCs w:val="16"/>
          </w:rPr>
          <w:t>Rec league playoffs</w:t>
        </w:r>
      </w:ins>
    </w:p>
    <w:p w:rsidR="003B47EE" w:rsidRDefault="00FC134A" w:rsidP="003B47EE">
      <w:pPr>
        <w:pStyle w:val="NormalWeb"/>
        <w:numPr>
          <w:ilvl w:val="0"/>
          <w:numId w:val="2"/>
        </w:numPr>
        <w:shd w:val="clear" w:color="auto" w:fill="FFFFFF"/>
        <w:spacing w:before="40" w:beforeAutospacing="0" w:after="0" w:afterAutospacing="0"/>
        <w:rPr>
          <w:ins w:id="29" w:author="Windows User" w:date="2021-11-10T15:16:00Z"/>
          <w:rFonts w:ascii="Helvetica" w:hAnsi="Helvetica" w:cs="Helvetica"/>
          <w:color w:val="596169"/>
          <w:sz w:val="20"/>
          <w:szCs w:val="16"/>
        </w:rPr>
        <w:pPrChange w:id="30" w:author="Windows User" w:date="2021-11-10T15:16:00Z">
          <w:pPr>
            <w:pStyle w:val="NormalWeb"/>
            <w:shd w:val="clear" w:color="auto" w:fill="FFFFFF"/>
            <w:spacing w:before="40" w:beforeAutospacing="0" w:after="0" w:afterAutospacing="0"/>
          </w:pPr>
        </w:pPrChange>
      </w:pPr>
      <w:ins w:id="31" w:author="Windows User" w:date="2021-11-10T15:16:00Z">
        <w:r>
          <w:rPr>
            <w:rFonts w:ascii="Helvetica" w:hAnsi="Helvetica" w:cs="Helvetica"/>
            <w:color w:val="596169"/>
            <w:sz w:val="20"/>
            <w:szCs w:val="16"/>
          </w:rPr>
          <w:t>3v3 basketball league etc.</w:t>
        </w:r>
      </w:ins>
    </w:p>
    <w:p w:rsidR="00FC134A" w:rsidRDefault="00FC134A" w:rsidP="00CA3190">
      <w:pPr>
        <w:pStyle w:val="NormalWeb"/>
        <w:shd w:val="clear" w:color="auto" w:fill="FFFFFF"/>
        <w:spacing w:before="40" w:beforeAutospacing="0" w:after="0" w:afterAutospacing="0"/>
        <w:rPr>
          <w:ins w:id="32" w:author="Windows User" w:date="2021-11-10T15:11:00Z"/>
          <w:rFonts w:ascii="Helvetica" w:hAnsi="Helvetica" w:cs="Helvetica"/>
          <w:color w:val="596169"/>
          <w:sz w:val="20"/>
          <w:szCs w:val="16"/>
        </w:rPr>
      </w:pPr>
    </w:p>
    <w:p w:rsidR="00CB2B26" w:rsidRDefault="002040B7" w:rsidP="00CA3190">
      <w:pPr>
        <w:pStyle w:val="NormalWeb"/>
        <w:shd w:val="clear" w:color="auto" w:fill="FFFFFF"/>
        <w:spacing w:before="40" w:beforeAutospacing="0" w:after="0" w:afterAutospacing="0"/>
        <w:rPr>
          <w:ins w:id="33" w:author="Windows User" w:date="2021-11-10T15:18:00Z"/>
          <w:rFonts w:ascii="Helvetica" w:hAnsi="Helvetica" w:cs="Helvetica"/>
          <w:color w:val="596169"/>
          <w:sz w:val="20"/>
          <w:szCs w:val="16"/>
        </w:rPr>
      </w:pPr>
      <w:ins w:id="34" w:author="Windows User" w:date="2021-11-10T15:11:00Z">
        <w:r>
          <w:rPr>
            <w:rFonts w:ascii="Helvetica" w:hAnsi="Helvetica" w:cs="Helvetica"/>
            <w:color w:val="596169"/>
            <w:sz w:val="20"/>
            <w:szCs w:val="16"/>
          </w:rPr>
          <w:t xml:space="preserve"> </w:t>
        </w:r>
      </w:ins>
      <w:ins w:id="35" w:author="Windows User" w:date="2021-11-10T15:17:00Z">
        <w:r w:rsidR="00F70847">
          <w:rPr>
            <w:rFonts w:ascii="Helvetica" w:hAnsi="Helvetica" w:cs="Helvetica"/>
            <w:color w:val="596169"/>
            <w:sz w:val="20"/>
            <w:szCs w:val="16"/>
          </w:rPr>
          <w:t xml:space="preserve">This document is specific for NCAA basket ball </w:t>
        </w:r>
      </w:ins>
      <w:ins w:id="36" w:author="Windows User" w:date="2021-11-10T15:18:00Z">
        <w:r w:rsidR="00F70847">
          <w:rPr>
            <w:rFonts w:ascii="Helvetica" w:hAnsi="Helvetica" w:cs="Helvetica"/>
            <w:color w:val="596169"/>
            <w:sz w:val="20"/>
            <w:szCs w:val="16"/>
          </w:rPr>
          <w:t>tournament</w:t>
        </w:r>
        <w:r w:rsidR="00CB2B26">
          <w:rPr>
            <w:rFonts w:ascii="Helvetica" w:hAnsi="Helvetica" w:cs="Helvetica"/>
            <w:color w:val="596169"/>
            <w:sz w:val="20"/>
            <w:szCs w:val="16"/>
          </w:rPr>
          <w:t>.</w:t>
        </w:r>
      </w:ins>
    </w:p>
    <w:p w:rsidR="00D86862" w:rsidRPr="002040B7" w:rsidRDefault="003B47EE" w:rsidP="00CA3190">
      <w:pPr>
        <w:pStyle w:val="NormalWeb"/>
        <w:shd w:val="clear" w:color="auto" w:fill="FFFFFF"/>
        <w:spacing w:before="40" w:beforeAutospacing="0" w:after="0" w:afterAutospacing="0"/>
        <w:rPr>
          <w:rFonts w:ascii="Helvetica" w:hAnsi="Helvetica" w:cs="Helvetica"/>
          <w:color w:val="596169"/>
          <w:sz w:val="20"/>
          <w:szCs w:val="16"/>
          <w:rPrChange w:id="37" w:author="Windows User" w:date="2021-11-10T15:11:00Z">
            <w:rPr>
              <w:rFonts w:ascii="Helvetica" w:hAnsi="Helvetica" w:cs="Helvetica"/>
              <w:color w:val="596169"/>
              <w:sz w:val="16"/>
              <w:szCs w:val="16"/>
            </w:rPr>
          </w:rPrChange>
        </w:rPr>
      </w:pPr>
      <w:del w:id="38" w:author="Windows User" w:date="2021-11-10T14:17:00Z">
        <w:r w:rsidRPr="003B47EE">
          <w:rPr>
            <w:rFonts w:ascii="Helvetica" w:hAnsi="Helvetica" w:cs="Helvetica"/>
            <w:color w:val="596169"/>
            <w:sz w:val="20"/>
            <w:szCs w:val="16"/>
            <w:rPrChange w:id="39" w:author="Windows User" w:date="2021-11-10T15:11:00Z">
              <w:rPr>
                <w:rFonts w:ascii="Helvetica" w:hAnsi="Helvetica" w:cs="Helvetica"/>
                <w:color w:val="596169"/>
                <w:sz w:val="16"/>
                <w:szCs w:val="16"/>
              </w:rPr>
            </w:rPrChange>
          </w:rPr>
          <w:delText>and a</w:delText>
        </w:r>
      </w:del>
      <w:del w:id="40" w:author="Windows User" w:date="2021-11-10T15:10:00Z">
        <w:r w:rsidRPr="003B47EE">
          <w:rPr>
            <w:rFonts w:ascii="Helvetica" w:hAnsi="Helvetica" w:cs="Helvetica"/>
            <w:color w:val="596169"/>
            <w:sz w:val="20"/>
            <w:szCs w:val="16"/>
            <w:rPrChange w:id="41" w:author="Windows User" w:date="2021-11-10T15:11:00Z">
              <w:rPr>
                <w:rFonts w:ascii="Helvetica" w:hAnsi="Helvetica" w:cs="Helvetica"/>
                <w:color w:val="596169"/>
                <w:sz w:val="16"/>
                <w:szCs w:val="16"/>
              </w:rPr>
            </w:rPrChange>
          </w:rPr>
          <w:delText xml:space="preserve"> </w:delText>
        </w:r>
      </w:del>
    </w:p>
    <w:p w:rsidR="00D86862" w:rsidRPr="002040B7" w:rsidRDefault="003B47EE" w:rsidP="00CA3190">
      <w:pPr>
        <w:pStyle w:val="NormalWeb"/>
        <w:shd w:val="clear" w:color="auto" w:fill="FFFFFF"/>
        <w:spacing w:before="40" w:beforeAutospacing="0" w:after="0" w:afterAutospacing="0"/>
        <w:rPr>
          <w:ins w:id="42" w:author="Windows User" w:date="2021-11-10T14:18:00Z"/>
          <w:rFonts w:ascii="Helvetica" w:hAnsi="Helvetica" w:cs="Helvetica"/>
          <w:color w:val="596169"/>
          <w:sz w:val="20"/>
          <w:szCs w:val="16"/>
          <w:rPrChange w:id="43" w:author="Windows User" w:date="2021-11-10T15:11:00Z">
            <w:rPr>
              <w:ins w:id="44" w:author="Windows User" w:date="2021-11-10T14:18:00Z"/>
              <w:rFonts w:ascii="Helvetica" w:hAnsi="Helvetica" w:cs="Helvetica"/>
              <w:color w:val="596169"/>
              <w:sz w:val="16"/>
              <w:szCs w:val="16"/>
            </w:rPr>
          </w:rPrChange>
        </w:rPr>
      </w:pPr>
      <w:del w:id="45" w:author="Windows User" w:date="2021-11-10T14:22:00Z">
        <w:r w:rsidRPr="003B47EE">
          <w:rPr>
            <w:rFonts w:ascii="Helvetica" w:hAnsi="Helvetica" w:cs="Helvetica"/>
            <w:color w:val="596169"/>
            <w:sz w:val="20"/>
            <w:szCs w:val="16"/>
            <w:rPrChange w:id="46" w:author="Windows User" w:date="2021-11-10T15:11:00Z">
              <w:rPr>
                <w:rFonts w:ascii="Helvetica" w:hAnsi="Helvetica" w:cs="Helvetica"/>
                <w:color w:val="596169"/>
                <w:sz w:val="16"/>
                <w:szCs w:val="16"/>
              </w:rPr>
            </w:rPrChange>
          </w:rPr>
          <w:delText xml:space="preserve">summary </w:delText>
        </w:r>
      </w:del>
      <w:ins w:id="47" w:author="Windows User" w:date="2021-11-10T14:22:00Z">
        <w:r w:rsidRPr="003B47EE">
          <w:rPr>
            <w:rFonts w:ascii="Helvetica" w:hAnsi="Helvetica" w:cs="Helvetica"/>
            <w:color w:val="596169"/>
            <w:sz w:val="20"/>
            <w:szCs w:val="16"/>
            <w:rPrChange w:id="48" w:author="Windows User" w:date="2021-11-10T15:11:00Z">
              <w:rPr>
                <w:rFonts w:ascii="Helvetica" w:hAnsi="Helvetica" w:cs="Helvetica"/>
                <w:color w:val="596169"/>
                <w:sz w:val="16"/>
                <w:szCs w:val="16"/>
              </w:rPr>
            </w:rPrChange>
          </w:rPr>
          <w:t xml:space="preserve">Summary </w:t>
        </w:r>
      </w:ins>
      <w:r w:rsidRPr="003B47EE">
        <w:rPr>
          <w:rFonts w:ascii="Helvetica" w:hAnsi="Helvetica" w:cs="Helvetica"/>
          <w:color w:val="596169"/>
          <w:sz w:val="20"/>
          <w:szCs w:val="16"/>
          <w:rPrChange w:id="49" w:author="Windows User" w:date="2021-11-10T15:11:00Z">
            <w:rPr>
              <w:rFonts w:ascii="Helvetica" w:hAnsi="Helvetica" w:cs="Helvetica"/>
              <w:color w:val="596169"/>
              <w:sz w:val="16"/>
              <w:szCs w:val="16"/>
            </w:rPr>
          </w:rPrChange>
        </w:rPr>
        <w:t>of the current cost estimates</w:t>
      </w:r>
    </w:p>
    <w:p w:rsidR="00D86862" w:rsidRPr="002040B7" w:rsidRDefault="003B47EE" w:rsidP="00CA3190">
      <w:pPr>
        <w:pStyle w:val="NormalWeb"/>
        <w:shd w:val="clear" w:color="auto" w:fill="FFFFFF"/>
        <w:spacing w:before="40" w:beforeAutospacing="0" w:after="0" w:afterAutospacing="0"/>
        <w:rPr>
          <w:ins w:id="50" w:author="Windows User" w:date="2021-11-10T14:18:00Z"/>
          <w:rFonts w:ascii="Helvetica" w:hAnsi="Helvetica" w:cs="Helvetica"/>
          <w:color w:val="596169"/>
          <w:sz w:val="20"/>
          <w:szCs w:val="16"/>
          <w:rPrChange w:id="51" w:author="Windows User" w:date="2021-11-10T15:11:00Z">
            <w:rPr>
              <w:ins w:id="52" w:author="Windows User" w:date="2021-11-10T14:18:00Z"/>
              <w:rFonts w:ascii="Helvetica" w:hAnsi="Helvetica" w:cs="Helvetica"/>
              <w:color w:val="596169"/>
              <w:sz w:val="16"/>
              <w:szCs w:val="16"/>
            </w:rPr>
          </w:rPrChange>
        </w:rPr>
      </w:pPr>
      <w:del w:id="53" w:author="Windows User" w:date="2021-11-10T14:18:00Z">
        <w:r w:rsidRPr="003B47EE">
          <w:rPr>
            <w:rFonts w:ascii="Helvetica" w:hAnsi="Helvetica" w:cs="Helvetica"/>
            <w:color w:val="596169"/>
            <w:sz w:val="20"/>
            <w:szCs w:val="16"/>
            <w:rPrChange w:id="54" w:author="Windows User" w:date="2021-11-10T15:11:00Z">
              <w:rPr>
                <w:rFonts w:ascii="Helvetica" w:hAnsi="Helvetica" w:cs="Helvetica"/>
                <w:color w:val="596169"/>
                <w:sz w:val="16"/>
                <w:szCs w:val="16"/>
              </w:rPr>
            </w:rPrChange>
          </w:rPr>
          <w:delText xml:space="preserve">, </w:delText>
        </w:r>
      </w:del>
      <w:del w:id="55" w:author="Windows User" w:date="2021-11-10T14:22:00Z">
        <w:r w:rsidRPr="003B47EE">
          <w:rPr>
            <w:rFonts w:ascii="Helvetica" w:hAnsi="Helvetica" w:cs="Helvetica"/>
            <w:color w:val="596169"/>
            <w:sz w:val="20"/>
            <w:szCs w:val="16"/>
            <w:rPrChange w:id="56" w:author="Windows User" w:date="2021-11-10T15:11:00Z">
              <w:rPr>
                <w:rFonts w:ascii="Helvetica" w:hAnsi="Helvetica" w:cs="Helvetica"/>
                <w:color w:val="596169"/>
                <w:sz w:val="16"/>
                <w:szCs w:val="16"/>
              </w:rPr>
            </w:rPrChange>
          </w:rPr>
          <w:delText>p</w:delText>
        </w:r>
      </w:del>
      <w:ins w:id="57" w:author="Windows User" w:date="2021-11-10T14:22:00Z">
        <w:r w:rsidRPr="003B47EE">
          <w:rPr>
            <w:rFonts w:ascii="Helvetica" w:hAnsi="Helvetica" w:cs="Helvetica"/>
            <w:color w:val="596169"/>
            <w:sz w:val="20"/>
            <w:szCs w:val="16"/>
            <w:rPrChange w:id="58" w:author="Windows User" w:date="2021-11-10T15:11:00Z">
              <w:rPr>
                <w:rFonts w:ascii="Helvetica" w:hAnsi="Helvetica" w:cs="Helvetica"/>
                <w:color w:val="596169"/>
                <w:sz w:val="16"/>
                <w:szCs w:val="16"/>
              </w:rPr>
            </w:rPrChange>
          </w:rPr>
          <w:t>P</w:t>
        </w:r>
      </w:ins>
      <w:r w:rsidRPr="003B47EE">
        <w:rPr>
          <w:rFonts w:ascii="Helvetica" w:hAnsi="Helvetica" w:cs="Helvetica"/>
          <w:color w:val="596169"/>
          <w:sz w:val="20"/>
          <w:szCs w:val="16"/>
          <w:rPrChange w:id="59" w:author="Windows User" w:date="2021-11-10T15:11:00Z">
            <w:rPr>
              <w:rFonts w:ascii="Helvetica" w:hAnsi="Helvetica" w:cs="Helvetica"/>
              <w:color w:val="596169"/>
              <w:sz w:val="16"/>
              <w:szCs w:val="16"/>
            </w:rPr>
          </w:rPrChange>
        </w:rPr>
        <w:t>redicted benefits</w:t>
      </w:r>
    </w:p>
    <w:p w:rsidR="00D86862" w:rsidRPr="002040B7" w:rsidRDefault="003B47EE" w:rsidP="00CA3190">
      <w:pPr>
        <w:pStyle w:val="NormalWeb"/>
        <w:shd w:val="clear" w:color="auto" w:fill="FFFFFF"/>
        <w:spacing w:before="40" w:beforeAutospacing="0" w:after="0" w:afterAutospacing="0"/>
        <w:rPr>
          <w:ins w:id="60" w:author="Windows User" w:date="2021-11-10T14:18:00Z"/>
          <w:rFonts w:ascii="Helvetica" w:hAnsi="Helvetica" w:cs="Helvetica"/>
          <w:color w:val="596169"/>
          <w:sz w:val="20"/>
          <w:szCs w:val="16"/>
          <w:rPrChange w:id="61" w:author="Windows User" w:date="2021-11-10T15:11:00Z">
            <w:rPr>
              <w:ins w:id="62" w:author="Windows User" w:date="2021-11-10T14:18:00Z"/>
              <w:rFonts w:ascii="Helvetica" w:hAnsi="Helvetica" w:cs="Helvetica"/>
              <w:color w:val="596169"/>
              <w:sz w:val="16"/>
              <w:szCs w:val="16"/>
            </w:rPr>
          </w:rPrChange>
        </w:rPr>
      </w:pPr>
      <w:del w:id="63" w:author="Windows User" w:date="2021-11-10T14:18:00Z">
        <w:r w:rsidRPr="003B47EE">
          <w:rPr>
            <w:rFonts w:ascii="Helvetica" w:hAnsi="Helvetica" w:cs="Helvetica"/>
            <w:color w:val="596169"/>
            <w:sz w:val="20"/>
            <w:szCs w:val="16"/>
            <w:rPrChange w:id="64" w:author="Windows User" w:date="2021-11-10T15:11:00Z">
              <w:rPr>
                <w:rFonts w:ascii="Helvetica" w:hAnsi="Helvetica" w:cs="Helvetica"/>
                <w:color w:val="596169"/>
                <w:sz w:val="16"/>
                <w:szCs w:val="16"/>
              </w:rPr>
            </w:rPrChange>
          </w:rPr>
          <w:delText xml:space="preserve">, </w:delText>
        </w:r>
      </w:del>
      <w:del w:id="65" w:author="Windows User" w:date="2021-11-10T14:22:00Z">
        <w:r w:rsidRPr="003B47EE">
          <w:rPr>
            <w:rFonts w:ascii="Helvetica" w:hAnsi="Helvetica" w:cs="Helvetica"/>
            <w:color w:val="596169"/>
            <w:sz w:val="20"/>
            <w:szCs w:val="16"/>
            <w:rPrChange w:id="66" w:author="Windows User" w:date="2021-11-10T15:11:00Z">
              <w:rPr>
                <w:rFonts w:ascii="Helvetica" w:hAnsi="Helvetica" w:cs="Helvetica"/>
                <w:color w:val="596169"/>
                <w:sz w:val="16"/>
                <w:szCs w:val="16"/>
              </w:rPr>
            </w:rPrChange>
          </w:rPr>
          <w:delText>r</w:delText>
        </w:r>
      </w:del>
      <w:ins w:id="67" w:author="Windows User" w:date="2021-11-10T14:22:00Z">
        <w:r w:rsidRPr="003B47EE">
          <w:rPr>
            <w:rFonts w:ascii="Helvetica" w:hAnsi="Helvetica" w:cs="Helvetica"/>
            <w:color w:val="596169"/>
            <w:sz w:val="20"/>
            <w:szCs w:val="16"/>
            <w:rPrChange w:id="68" w:author="Windows User" w:date="2021-11-10T15:11:00Z">
              <w:rPr>
                <w:rFonts w:ascii="Helvetica" w:hAnsi="Helvetica" w:cs="Helvetica"/>
                <w:color w:val="596169"/>
                <w:sz w:val="16"/>
                <w:szCs w:val="16"/>
              </w:rPr>
            </w:rPrChange>
          </w:rPr>
          <w:t>R</w:t>
        </w:r>
      </w:ins>
      <w:r w:rsidRPr="003B47EE">
        <w:rPr>
          <w:rFonts w:ascii="Helvetica" w:hAnsi="Helvetica" w:cs="Helvetica"/>
          <w:color w:val="596169"/>
          <w:sz w:val="20"/>
          <w:szCs w:val="16"/>
          <w:rPrChange w:id="69" w:author="Windows User" w:date="2021-11-10T15:11:00Z">
            <w:rPr>
              <w:rFonts w:ascii="Helvetica" w:hAnsi="Helvetica" w:cs="Helvetica"/>
              <w:color w:val="596169"/>
              <w:sz w:val="16"/>
              <w:szCs w:val="16"/>
            </w:rPr>
          </w:rPrChange>
        </w:rPr>
        <w:t>isks</w:t>
      </w:r>
    </w:p>
    <w:p w:rsidR="00D86862" w:rsidRPr="002040B7" w:rsidRDefault="003B47EE" w:rsidP="00CA3190">
      <w:pPr>
        <w:pStyle w:val="NormalWeb"/>
        <w:shd w:val="clear" w:color="auto" w:fill="FFFFFF"/>
        <w:spacing w:before="40" w:beforeAutospacing="0" w:after="0" w:afterAutospacing="0"/>
        <w:rPr>
          <w:ins w:id="70" w:author="Windows User" w:date="2021-11-10T14:18:00Z"/>
          <w:rFonts w:ascii="Helvetica" w:hAnsi="Helvetica" w:cs="Helvetica"/>
          <w:color w:val="596169"/>
          <w:sz w:val="20"/>
          <w:szCs w:val="16"/>
          <w:rPrChange w:id="71" w:author="Windows User" w:date="2021-11-10T15:11:00Z">
            <w:rPr>
              <w:ins w:id="72" w:author="Windows User" w:date="2021-11-10T14:18:00Z"/>
              <w:rFonts w:ascii="Helvetica" w:hAnsi="Helvetica" w:cs="Helvetica"/>
              <w:color w:val="596169"/>
              <w:sz w:val="16"/>
              <w:szCs w:val="16"/>
            </w:rPr>
          </w:rPrChange>
        </w:rPr>
      </w:pPr>
      <w:del w:id="73" w:author="Windows User" w:date="2021-11-10T14:18:00Z">
        <w:r w:rsidRPr="003B47EE">
          <w:rPr>
            <w:rFonts w:ascii="Helvetica" w:hAnsi="Helvetica" w:cs="Helvetica"/>
            <w:color w:val="596169"/>
            <w:sz w:val="20"/>
            <w:szCs w:val="16"/>
            <w:rPrChange w:id="74" w:author="Windows User" w:date="2021-11-10T15:11:00Z">
              <w:rPr>
                <w:rFonts w:ascii="Helvetica" w:hAnsi="Helvetica" w:cs="Helvetica"/>
                <w:color w:val="596169"/>
                <w:sz w:val="16"/>
                <w:szCs w:val="16"/>
              </w:rPr>
            </w:rPrChange>
          </w:rPr>
          <w:delText xml:space="preserve">, </w:delText>
        </w:r>
      </w:del>
      <w:del w:id="75" w:author="Windows User" w:date="2021-11-10T14:22:00Z">
        <w:r w:rsidRPr="003B47EE">
          <w:rPr>
            <w:rFonts w:ascii="Helvetica" w:hAnsi="Helvetica" w:cs="Helvetica"/>
            <w:color w:val="596169"/>
            <w:sz w:val="20"/>
            <w:szCs w:val="16"/>
            <w:rPrChange w:id="76" w:author="Windows User" w:date="2021-11-10T15:11:00Z">
              <w:rPr>
                <w:rFonts w:ascii="Helvetica" w:hAnsi="Helvetica" w:cs="Helvetica"/>
                <w:color w:val="596169"/>
                <w:sz w:val="16"/>
                <w:szCs w:val="16"/>
              </w:rPr>
            </w:rPrChange>
          </w:rPr>
          <w:delText>s</w:delText>
        </w:r>
      </w:del>
      <w:ins w:id="77" w:author="Windows User" w:date="2021-11-10T14:22:00Z">
        <w:r w:rsidRPr="003B47EE">
          <w:rPr>
            <w:rFonts w:ascii="Helvetica" w:hAnsi="Helvetica" w:cs="Helvetica"/>
            <w:color w:val="596169"/>
            <w:sz w:val="20"/>
            <w:szCs w:val="16"/>
            <w:rPrChange w:id="78" w:author="Windows User" w:date="2021-11-10T15:11:00Z">
              <w:rPr>
                <w:rFonts w:ascii="Helvetica" w:hAnsi="Helvetica" w:cs="Helvetica"/>
                <w:color w:val="596169"/>
                <w:sz w:val="16"/>
                <w:szCs w:val="16"/>
              </w:rPr>
            </w:rPrChange>
          </w:rPr>
          <w:t>S</w:t>
        </w:r>
      </w:ins>
      <w:r w:rsidRPr="003B47EE">
        <w:rPr>
          <w:rFonts w:ascii="Helvetica" w:hAnsi="Helvetica" w:cs="Helvetica"/>
          <w:color w:val="596169"/>
          <w:sz w:val="20"/>
          <w:szCs w:val="16"/>
          <w:rPrChange w:id="79" w:author="Windows User" w:date="2021-11-10T15:11:00Z">
            <w:rPr>
              <w:rFonts w:ascii="Helvetica" w:hAnsi="Helvetica" w:cs="Helvetica"/>
              <w:color w:val="596169"/>
              <w:sz w:val="16"/>
              <w:szCs w:val="16"/>
            </w:rPr>
          </w:rPrChange>
        </w:rPr>
        <w:t>taffing estimates</w:t>
      </w:r>
    </w:p>
    <w:p w:rsidR="00CA3190" w:rsidRPr="002040B7" w:rsidRDefault="003B47EE" w:rsidP="00CA3190">
      <w:pPr>
        <w:pStyle w:val="NormalWeb"/>
        <w:shd w:val="clear" w:color="auto" w:fill="FFFFFF"/>
        <w:spacing w:before="40" w:beforeAutospacing="0" w:after="0" w:afterAutospacing="0"/>
        <w:rPr>
          <w:rFonts w:ascii="Helvetica" w:hAnsi="Helvetica" w:cs="Helvetica"/>
          <w:color w:val="596169"/>
          <w:sz w:val="20"/>
          <w:szCs w:val="16"/>
          <w:rPrChange w:id="80" w:author="Windows User" w:date="2021-11-10T15:11:00Z">
            <w:rPr>
              <w:rFonts w:ascii="Helvetica" w:hAnsi="Helvetica" w:cs="Helvetica"/>
              <w:color w:val="596169"/>
              <w:sz w:val="16"/>
              <w:szCs w:val="16"/>
            </w:rPr>
          </w:rPrChange>
        </w:rPr>
      </w:pPr>
      <w:del w:id="81" w:author="Windows User" w:date="2021-11-10T14:18:00Z">
        <w:r w:rsidRPr="003B47EE">
          <w:rPr>
            <w:rFonts w:ascii="Helvetica" w:hAnsi="Helvetica" w:cs="Helvetica"/>
            <w:color w:val="596169"/>
            <w:sz w:val="20"/>
            <w:szCs w:val="16"/>
            <w:rPrChange w:id="82" w:author="Windows User" w:date="2021-11-10T15:11:00Z">
              <w:rPr>
                <w:rFonts w:ascii="Helvetica" w:hAnsi="Helvetica" w:cs="Helvetica"/>
                <w:color w:val="596169"/>
                <w:sz w:val="16"/>
                <w:szCs w:val="16"/>
              </w:rPr>
            </w:rPrChange>
          </w:rPr>
          <w:delText xml:space="preserve">, and </w:delText>
        </w:r>
      </w:del>
      <w:del w:id="83" w:author="Windows User" w:date="2021-11-10T14:22:00Z">
        <w:r w:rsidRPr="003B47EE">
          <w:rPr>
            <w:rFonts w:ascii="Helvetica" w:hAnsi="Helvetica" w:cs="Helvetica"/>
            <w:color w:val="596169"/>
            <w:sz w:val="20"/>
            <w:szCs w:val="16"/>
            <w:rPrChange w:id="84" w:author="Windows User" w:date="2021-11-10T15:11:00Z">
              <w:rPr>
                <w:rFonts w:ascii="Helvetica" w:hAnsi="Helvetica" w:cs="Helvetica"/>
                <w:color w:val="596169"/>
                <w:sz w:val="16"/>
                <w:szCs w:val="16"/>
              </w:rPr>
            </w:rPrChange>
          </w:rPr>
          <w:delText>s</w:delText>
        </w:r>
      </w:del>
      <w:ins w:id="85" w:author="Windows User" w:date="2021-11-10T14:22:00Z">
        <w:r w:rsidRPr="003B47EE">
          <w:rPr>
            <w:rFonts w:ascii="Helvetica" w:hAnsi="Helvetica" w:cs="Helvetica"/>
            <w:color w:val="596169"/>
            <w:sz w:val="20"/>
            <w:szCs w:val="16"/>
            <w:rPrChange w:id="86" w:author="Windows User" w:date="2021-11-10T15:11:00Z">
              <w:rPr>
                <w:rFonts w:ascii="Helvetica" w:hAnsi="Helvetica" w:cs="Helvetica"/>
                <w:color w:val="596169"/>
                <w:sz w:val="16"/>
                <w:szCs w:val="16"/>
              </w:rPr>
            </w:rPrChange>
          </w:rPr>
          <w:t>S</w:t>
        </w:r>
      </w:ins>
      <w:r w:rsidRPr="003B47EE">
        <w:rPr>
          <w:rFonts w:ascii="Helvetica" w:hAnsi="Helvetica" w:cs="Helvetica"/>
          <w:color w:val="596169"/>
          <w:sz w:val="20"/>
          <w:szCs w:val="16"/>
          <w:rPrChange w:id="87" w:author="Windows User" w:date="2021-11-10T15:11:00Z">
            <w:rPr>
              <w:rFonts w:ascii="Helvetica" w:hAnsi="Helvetica" w:cs="Helvetica"/>
              <w:color w:val="596169"/>
              <w:sz w:val="16"/>
              <w:szCs w:val="16"/>
            </w:rPr>
          </w:rPrChange>
        </w:rPr>
        <w:t>cheduled</w:t>
      </w:r>
      <w:del w:id="88" w:author="Windows User" w:date="2021-11-10T14:18:00Z">
        <w:r w:rsidRPr="003B47EE">
          <w:rPr>
            <w:rFonts w:ascii="Helvetica" w:hAnsi="Helvetica" w:cs="Helvetica"/>
            <w:color w:val="596169"/>
            <w:sz w:val="20"/>
            <w:szCs w:val="16"/>
            <w:rPrChange w:id="89" w:author="Windows User" w:date="2021-11-10T15:11:00Z">
              <w:rPr>
                <w:rFonts w:ascii="Helvetica" w:hAnsi="Helvetica" w:cs="Helvetica"/>
                <w:color w:val="596169"/>
                <w:sz w:val="16"/>
                <w:szCs w:val="16"/>
              </w:rPr>
            </w:rPrChange>
          </w:rPr>
          <w:delText xml:space="preserve"> milestones. Keep it short and to the point. Use bulleted lists.</w:delText>
        </w:r>
      </w:del>
    </w:p>
    <w:p w:rsidR="00CA3190" w:rsidRPr="002040B7" w:rsidRDefault="003B47EE">
      <w:pPr>
        <w:rPr>
          <w:rFonts w:ascii="Helvetica" w:eastAsia="Times New Roman" w:hAnsi="Helvetica" w:cs="Helvetica"/>
          <w:color w:val="596169"/>
          <w:sz w:val="20"/>
          <w:szCs w:val="16"/>
          <w:rPrChange w:id="90" w:author="Windows User" w:date="2021-11-10T15:11:00Z">
            <w:rPr>
              <w:rFonts w:ascii="Helvetica" w:eastAsia="Times New Roman" w:hAnsi="Helvetica" w:cs="Helvetica"/>
              <w:color w:val="596169"/>
              <w:sz w:val="16"/>
              <w:szCs w:val="16"/>
            </w:rPr>
          </w:rPrChange>
        </w:rPr>
      </w:pPr>
      <w:r w:rsidRPr="003B47EE">
        <w:rPr>
          <w:rFonts w:ascii="Helvetica" w:hAnsi="Helvetica" w:cs="Helvetica"/>
          <w:color w:val="596169"/>
          <w:sz w:val="20"/>
          <w:szCs w:val="16"/>
          <w:rPrChange w:id="91" w:author="Windows User" w:date="2021-11-10T15:11:00Z">
            <w:rPr>
              <w:rFonts w:ascii="Helvetica" w:eastAsia="Times New Roman" w:hAnsi="Helvetica" w:cs="Helvetica"/>
              <w:color w:val="596169"/>
              <w:sz w:val="16"/>
              <w:szCs w:val="16"/>
            </w:rPr>
          </w:rPrChange>
        </w:rPr>
        <w:br w:type="page"/>
      </w:r>
    </w:p>
    <w:p w:rsidR="00CA3190" w:rsidRPr="00E05B78" w:rsidRDefault="00C22446" w:rsidP="002A301A">
      <w:pPr>
        <w:pStyle w:val="Heading1"/>
      </w:pPr>
      <w:bookmarkStart w:id="92" w:name="_Toc87446219"/>
      <w:r w:rsidRPr="00E05B78">
        <w:rPr>
          <w:rStyle w:val="Emphasis"/>
          <w:i w:val="0"/>
          <w:iCs w:val="0"/>
          <w:szCs w:val="16"/>
        </w:rPr>
        <w:lastRenderedPageBreak/>
        <w:t>Project overview</w:t>
      </w:r>
      <w:bookmarkEnd w:id="92"/>
    </w:p>
    <w:p w:rsidR="00CA3190" w:rsidRDefault="00CA3190" w:rsidP="00CA3190">
      <w:pPr>
        <w:pStyle w:val="NormalWeb"/>
        <w:shd w:val="clear" w:color="auto" w:fill="FFFFFF"/>
        <w:spacing w:before="40" w:beforeAutospacing="0" w:after="0" w:afterAutospacing="0"/>
        <w:rPr>
          <w:rFonts w:ascii="Helvetica" w:hAnsi="Helvetica" w:cs="Helvetica"/>
          <w:color w:val="596169"/>
          <w:sz w:val="16"/>
          <w:szCs w:val="16"/>
        </w:rPr>
      </w:pPr>
    </w:p>
    <w:p w:rsidR="00CB2B26" w:rsidRDefault="00C22446" w:rsidP="00CA3190">
      <w:pPr>
        <w:pStyle w:val="NormalWeb"/>
        <w:shd w:val="clear" w:color="auto" w:fill="FFFFFF"/>
        <w:spacing w:before="40" w:beforeAutospacing="0" w:after="0" w:afterAutospacing="0"/>
        <w:rPr>
          <w:ins w:id="93" w:author="Windows User" w:date="2021-11-10T15:18:00Z"/>
          <w:rFonts w:ascii="Helvetica" w:hAnsi="Helvetica" w:cs="Helvetica"/>
          <w:color w:val="596169"/>
          <w:sz w:val="16"/>
          <w:szCs w:val="16"/>
        </w:rPr>
      </w:pPr>
      <w:r>
        <w:rPr>
          <w:rFonts w:ascii="Helvetica" w:hAnsi="Helvetica" w:cs="Helvetica"/>
          <w:color w:val="596169"/>
          <w:sz w:val="16"/>
          <w:szCs w:val="16"/>
        </w:rPr>
        <w:t xml:space="preserve"> This is a summary of critical information relevant to the project, </w:t>
      </w:r>
    </w:p>
    <w:p w:rsidR="00CB2B26" w:rsidRDefault="00C22446" w:rsidP="00CA3190">
      <w:pPr>
        <w:pStyle w:val="NormalWeb"/>
        <w:shd w:val="clear" w:color="auto" w:fill="FFFFFF"/>
        <w:spacing w:before="40" w:beforeAutospacing="0" w:after="0" w:afterAutospacing="0"/>
        <w:rPr>
          <w:ins w:id="94" w:author="Windows User" w:date="2021-11-10T15:18:00Z"/>
          <w:rFonts w:ascii="Helvetica" w:hAnsi="Helvetica" w:cs="Helvetica"/>
          <w:color w:val="596169"/>
          <w:sz w:val="16"/>
          <w:szCs w:val="16"/>
        </w:rPr>
      </w:pPr>
      <w:del w:id="95" w:author="Windows User" w:date="2021-11-10T15:19:00Z">
        <w:r w:rsidDel="00E57729">
          <w:rPr>
            <w:rFonts w:ascii="Helvetica" w:hAnsi="Helvetica" w:cs="Helvetica"/>
            <w:color w:val="596169"/>
            <w:sz w:val="16"/>
            <w:szCs w:val="16"/>
          </w:rPr>
          <w:delText xml:space="preserve">such as </w:delText>
        </w:r>
      </w:del>
      <w:r>
        <w:rPr>
          <w:rFonts w:ascii="Helvetica" w:hAnsi="Helvetica" w:cs="Helvetica"/>
          <w:color w:val="596169"/>
          <w:sz w:val="16"/>
          <w:szCs w:val="16"/>
        </w:rPr>
        <w:t xml:space="preserve">primary user contacts, </w:t>
      </w:r>
    </w:p>
    <w:p w:rsidR="00CB2B26" w:rsidRDefault="00C22446" w:rsidP="00CA3190">
      <w:pPr>
        <w:pStyle w:val="NormalWeb"/>
        <w:shd w:val="clear" w:color="auto" w:fill="FFFFFF"/>
        <w:spacing w:before="40" w:beforeAutospacing="0" w:after="0" w:afterAutospacing="0"/>
        <w:rPr>
          <w:ins w:id="96" w:author="Windows User" w:date="2021-11-10T15:19:00Z"/>
          <w:rFonts w:ascii="Helvetica" w:hAnsi="Helvetica" w:cs="Helvetica"/>
          <w:color w:val="596169"/>
          <w:sz w:val="16"/>
          <w:szCs w:val="16"/>
        </w:rPr>
      </w:pPr>
      <w:r>
        <w:rPr>
          <w:rFonts w:ascii="Helvetica" w:hAnsi="Helvetica" w:cs="Helvetica"/>
          <w:color w:val="596169"/>
          <w:sz w:val="16"/>
          <w:szCs w:val="16"/>
        </w:rPr>
        <w:t>technologies</w:t>
      </w:r>
      <w:ins w:id="97" w:author="Windows User" w:date="2021-11-10T15:18:00Z">
        <w:r w:rsidR="00CB2B26">
          <w:rPr>
            <w:rFonts w:ascii="Helvetica" w:hAnsi="Helvetica" w:cs="Helvetica"/>
            <w:color w:val="596169"/>
            <w:sz w:val="16"/>
            <w:szCs w:val="16"/>
          </w:rPr>
          <w:t xml:space="preserve"> - </w:t>
        </w:r>
      </w:ins>
      <w:del w:id="98" w:author="Windows User" w:date="2021-11-10T15:18:00Z">
        <w:r w:rsidDel="00CB2B26">
          <w:rPr>
            <w:rFonts w:ascii="Helvetica" w:hAnsi="Helvetica" w:cs="Helvetica"/>
            <w:color w:val="596169"/>
            <w:sz w:val="16"/>
            <w:szCs w:val="16"/>
          </w:rPr>
          <w:delText xml:space="preserve">, and </w:delText>
        </w:r>
      </w:del>
      <w:ins w:id="99" w:author="Windows User" w:date="2021-11-10T15:19:00Z">
        <w:r w:rsidR="00CB2B26">
          <w:rPr>
            <w:rFonts w:ascii="Helvetica" w:hAnsi="Helvetica" w:cs="Helvetica"/>
            <w:color w:val="596169"/>
            <w:sz w:val="16"/>
            <w:szCs w:val="16"/>
          </w:rPr>
          <w:t xml:space="preserve"> </w:t>
        </w:r>
        <w:r w:rsidR="00E57729">
          <w:rPr>
            <w:rFonts w:ascii="Helvetica" w:hAnsi="Helvetica" w:cs="Helvetica"/>
            <w:color w:val="596169"/>
            <w:sz w:val="16"/>
            <w:szCs w:val="16"/>
          </w:rPr>
          <w:t>Windows form based application</w:t>
        </w:r>
      </w:ins>
    </w:p>
    <w:p w:rsidR="007D397E" w:rsidRDefault="007D397E" w:rsidP="00CA3190">
      <w:pPr>
        <w:pStyle w:val="NormalWeb"/>
        <w:shd w:val="clear" w:color="auto" w:fill="FFFFFF"/>
        <w:spacing w:before="40" w:beforeAutospacing="0" w:after="0" w:afterAutospacing="0"/>
        <w:rPr>
          <w:ins w:id="100" w:author="Windows User" w:date="2021-11-10T15:18:00Z"/>
          <w:rFonts w:ascii="Helvetica" w:hAnsi="Helvetica" w:cs="Helvetica"/>
          <w:color w:val="596169"/>
          <w:sz w:val="16"/>
          <w:szCs w:val="16"/>
        </w:rPr>
      </w:pPr>
    </w:p>
    <w:p w:rsidR="00CB2B26" w:rsidRDefault="00C22446" w:rsidP="00CA3190">
      <w:pPr>
        <w:pStyle w:val="NormalWeb"/>
        <w:shd w:val="clear" w:color="auto" w:fill="FFFFFF"/>
        <w:spacing w:before="40" w:beforeAutospacing="0" w:after="0" w:afterAutospacing="0"/>
        <w:rPr>
          <w:ins w:id="101" w:author="Windows User" w:date="2021-11-10T15:18:00Z"/>
          <w:rFonts w:ascii="Helvetica" w:hAnsi="Helvetica" w:cs="Helvetica"/>
          <w:color w:val="596169"/>
          <w:sz w:val="16"/>
          <w:szCs w:val="16"/>
        </w:rPr>
      </w:pPr>
      <w:r>
        <w:rPr>
          <w:rFonts w:ascii="Helvetica" w:hAnsi="Helvetica" w:cs="Helvetica"/>
          <w:color w:val="596169"/>
          <w:sz w:val="16"/>
          <w:szCs w:val="16"/>
        </w:rPr>
        <w:t xml:space="preserve">tools used </w:t>
      </w:r>
      <w:ins w:id="102" w:author="Windows User" w:date="2021-11-10T15:19:00Z">
        <w:r w:rsidR="00E57729">
          <w:rPr>
            <w:rFonts w:ascii="Helvetica" w:hAnsi="Helvetica" w:cs="Helvetica"/>
            <w:color w:val="596169"/>
            <w:sz w:val="16"/>
            <w:szCs w:val="16"/>
          </w:rPr>
          <w:t>: Visual studio 2019, sql server 2019</w:t>
        </w:r>
      </w:ins>
    </w:p>
    <w:p w:rsidR="00C22446" w:rsidDel="00CB2B26" w:rsidRDefault="00C22446" w:rsidP="00CA3190">
      <w:pPr>
        <w:pStyle w:val="NormalWeb"/>
        <w:shd w:val="clear" w:color="auto" w:fill="FFFFFF"/>
        <w:spacing w:before="40" w:beforeAutospacing="0" w:after="0" w:afterAutospacing="0"/>
        <w:rPr>
          <w:del w:id="103" w:author="Windows User" w:date="2021-11-10T15:19:00Z"/>
          <w:rFonts w:ascii="Helvetica" w:hAnsi="Helvetica" w:cs="Helvetica"/>
          <w:color w:val="596169"/>
          <w:sz w:val="16"/>
          <w:szCs w:val="16"/>
        </w:rPr>
      </w:pPr>
      <w:del w:id="104" w:author="Windows User" w:date="2021-11-10T15:19:00Z">
        <w:r w:rsidDel="00CB2B26">
          <w:rPr>
            <w:rFonts w:ascii="Helvetica" w:hAnsi="Helvetica" w:cs="Helvetica"/>
            <w:color w:val="596169"/>
            <w:sz w:val="16"/>
            <w:szCs w:val="16"/>
          </w:rPr>
          <w:delText>to build the system, etc. Use it as a starting point for anyone new to the team and maintain it throughout development.</w:delText>
        </w:r>
      </w:del>
    </w:p>
    <w:p w:rsidR="00CA3190" w:rsidDel="00CB2B26" w:rsidRDefault="00CA3190" w:rsidP="00CA3190">
      <w:pPr>
        <w:pStyle w:val="NormalWeb"/>
        <w:shd w:val="clear" w:color="auto" w:fill="FFFFFF"/>
        <w:spacing w:before="40" w:beforeAutospacing="0" w:after="0" w:afterAutospacing="0"/>
        <w:rPr>
          <w:del w:id="105" w:author="Windows User" w:date="2021-11-10T15:19:00Z"/>
          <w:rFonts w:ascii="Helvetica" w:hAnsi="Helvetica" w:cs="Helvetica"/>
          <w:color w:val="596169"/>
          <w:sz w:val="16"/>
          <w:szCs w:val="16"/>
        </w:rPr>
      </w:pPr>
    </w:p>
    <w:p w:rsidR="00CA3190" w:rsidRDefault="00CA3190">
      <w:pPr>
        <w:rPr>
          <w:rFonts w:ascii="Helvetica" w:eastAsia="Times New Roman" w:hAnsi="Helvetica" w:cs="Helvetica"/>
          <w:color w:val="596169"/>
          <w:sz w:val="16"/>
          <w:szCs w:val="16"/>
        </w:rPr>
      </w:pPr>
      <w:r>
        <w:rPr>
          <w:rFonts w:ascii="Helvetica" w:hAnsi="Helvetica" w:cs="Helvetica"/>
          <w:color w:val="596169"/>
          <w:sz w:val="16"/>
          <w:szCs w:val="16"/>
        </w:rPr>
        <w:br w:type="page"/>
      </w:r>
    </w:p>
    <w:p w:rsidR="00CA3190" w:rsidRPr="002A301A" w:rsidRDefault="00C22446" w:rsidP="002A301A">
      <w:pPr>
        <w:pStyle w:val="Heading1"/>
        <w:rPr>
          <w:rStyle w:val="Emphasis"/>
          <w:szCs w:val="16"/>
        </w:rPr>
      </w:pPr>
      <w:bookmarkStart w:id="106" w:name="_Toc87446220"/>
      <w:r w:rsidRPr="002A301A">
        <w:rPr>
          <w:rStyle w:val="Emphasis"/>
          <w:i w:val="0"/>
          <w:iCs w:val="0"/>
          <w:szCs w:val="16"/>
        </w:rPr>
        <w:lastRenderedPageBreak/>
        <w:t>Design decisions</w:t>
      </w:r>
      <w:bookmarkEnd w:id="106"/>
    </w:p>
    <w:p w:rsidR="00CA3190" w:rsidRDefault="00CA3190" w:rsidP="00CA3190">
      <w:pPr>
        <w:pStyle w:val="NormalWeb"/>
        <w:shd w:val="clear" w:color="auto" w:fill="FFFFFF"/>
        <w:spacing w:before="40" w:beforeAutospacing="0" w:after="0" w:afterAutospacing="0"/>
        <w:ind w:left="320"/>
        <w:rPr>
          <w:rFonts w:ascii="Helvetica" w:hAnsi="Helvetica" w:cs="Helvetica"/>
          <w:color w:val="596169"/>
          <w:sz w:val="16"/>
          <w:szCs w:val="16"/>
        </w:rPr>
      </w:pPr>
    </w:p>
    <w:p w:rsidR="005D2666" w:rsidRDefault="00C22446" w:rsidP="00CA3190">
      <w:pPr>
        <w:pStyle w:val="NormalWeb"/>
        <w:shd w:val="clear" w:color="auto" w:fill="FFFFFF"/>
        <w:spacing w:before="40" w:beforeAutospacing="0" w:after="0" w:afterAutospacing="0"/>
        <w:ind w:left="320"/>
        <w:rPr>
          <w:ins w:id="107" w:author="Windows User" w:date="2021-11-10T15:21:00Z"/>
          <w:rFonts w:ascii="Helvetica" w:hAnsi="Helvetica" w:cs="Helvetica"/>
          <w:color w:val="596169"/>
          <w:sz w:val="16"/>
          <w:szCs w:val="16"/>
        </w:rPr>
      </w:pPr>
      <w:r>
        <w:rPr>
          <w:rFonts w:ascii="Helvetica" w:hAnsi="Helvetica" w:cs="Helvetica"/>
          <w:color w:val="596169"/>
          <w:sz w:val="16"/>
          <w:szCs w:val="16"/>
        </w:rPr>
        <w:t>This is an overview of critical decisions related to design and architecture that the team made throughout the project. Document your design decisions throughout other artifacts, such as system overviews and source code.</w:t>
      </w:r>
    </w:p>
    <w:p w:rsidR="00C05A90" w:rsidRDefault="00C05A90" w:rsidP="00CA3190">
      <w:pPr>
        <w:pStyle w:val="NormalWeb"/>
        <w:shd w:val="clear" w:color="auto" w:fill="FFFFFF"/>
        <w:spacing w:before="40" w:beforeAutospacing="0" w:after="0" w:afterAutospacing="0"/>
        <w:ind w:left="320"/>
        <w:rPr>
          <w:ins w:id="108" w:author="Windows User" w:date="2021-11-10T15:20:00Z"/>
          <w:rFonts w:ascii="Helvetica" w:hAnsi="Helvetica" w:cs="Helvetica"/>
          <w:color w:val="596169"/>
          <w:sz w:val="16"/>
          <w:szCs w:val="16"/>
        </w:rPr>
      </w:pPr>
    </w:p>
    <w:tbl>
      <w:tblPr>
        <w:tblStyle w:val="TableGrid"/>
        <w:tblW w:w="0" w:type="auto"/>
        <w:tblInd w:w="320" w:type="dxa"/>
        <w:tblLook w:val="04A0"/>
        <w:tblPrChange w:id="109" w:author="Windows User" w:date="2021-11-10T16:07:00Z">
          <w:tblPr>
            <w:tblStyle w:val="TableGrid"/>
            <w:tblW w:w="0" w:type="auto"/>
            <w:tblInd w:w="320" w:type="dxa"/>
            <w:tblLook w:val="04A0"/>
          </w:tblPr>
        </w:tblPrChange>
      </w:tblPr>
      <w:tblGrid>
        <w:gridCol w:w="778"/>
        <w:gridCol w:w="3756"/>
        <w:gridCol w:w="3714"/>
        <w:gridCol w:w="1008"/>
        <w:tblGridChange w:id="110">
          <w:tblGrid>
            <w:gridCol w:w="320"/>
            <w:gridCol w:w="458"/>
            <w:gridCol w:w="320"/>
            <w:gridCol w:w="1990"/>
            <w:gridCol w:w="1446"/>
            <w:gridCol w:w="320"/>
            <w:gridCol w:w="1322"/>
            <w:gridCol w:w="703"/>
            <w:gridCol w:w="1689"/>
            <w:gridCol w:w="688"/>
            <w:gridCol w:w="2"/>
            <w:gridCol w:w="318"/>
            <w:gridCol w:w="2768"/>
          </w:tblGrid>
        </w:tblGridChange>
      </w:tblGrid>
      <w:tr w:rsidR="00C05A90" w:rsidTr="009B3B0F">
        <w:trPr>
          <w:ins w:id="111" w:author="Windows User" w:date="2021-11-10T15:20:00Z"/>
        </w:trPr>
        <w:tc>
          <w:tcPr>
            <w:tcW w:w="778" w:type="dxa"/>
            <w:tcPrChange w:id="112" w:author="Windows User" w:date="2021-11-10T16:07:00Z">
              <w:tcPr>
                <w:tcW w:w="3088" w:type="dxa"/>
                <w:gridSpan w:val="4"/>
              </w:tcPr>
            </w:tcPrChange>
          </w:tcPr>
          <w:p w:rsidR="003B47EE" w:rsidRDefault="003B47EE" w:rsidP="003B47EE">
            <w:pPr>
              <w:pStyle w:val="NormalWeb"/>
              <w:spacing w:before="40" w:beforeAutospacing="0" w:after="0" w:afterAutospacing="0"/>
              <w:ind w:left="720"/>
              <w:rPr>
                <w:ins w:id="113" w:author="Windows User" w:date="2021-11-10T15:21:00Z"/>
                <w:rFonts w:ascii="Helvetica" w:hAnsi="Helvetica" w:cs="Helvetica"/>
                <w:color w:val="596169"/>
                <w:sz w:val="16"/>
                <w:szCs w:val="16"/>
              </w:rPr>
              <w:pPrChange w:id="114" w:author="Windows User" w:date="2021-11-10T15:24:00Z">
                <w:pPr>
                  <w:pStyle w:val="NormalWeb"/>
                  <w:spacing w:before="40" w:beforeAutospacing="0" w:after="0" w:afterAutospacing="0"/>
                </w:pPr>
              </w:pPrChange>
            </w:pPr>
          </w:p>
        </w:tc>
        <w:tc>
          <w:tcPr>
            <w:tcW w:w="3756" w:type="dxa"/>
            <w:tcPrChange w:id="115" w:author="Windows User" w:date="2021-11-10T16:07:00Z">
              <w:tcPr>
                <w:tcW w:w="3192" w:type="dxa"/>
                <w:gridSpan w:val="3"/>
              </w:tcPr>
            </w:tcPrChange>
          </w:tcPr>
          <w:p w:rsidR="00C05A90" w:rsidRPr="00C05A90" w:rsidRDefault="003B47EE" w:rsidP="00CA3190">
            <w:pPr>
              <w:pStyle w:val="NormalWeb"/>
              <w:spacing w:before="40" w:beforeAutospacing="0" w:after="0" w:afterAutospacing="0"/>
              <w:rPr>
                <w:ins w:id="116" w:author="Windows User" w:date="2021-11-10T15:20:00Z"/>
                <w:rFonts w:ascii="Helvetica" w:hAnsi="Helvetica" w:cs="Helvetica"/>
                <w:b/>
                <w:color w:val="596169"/>
                <w:sz w:val="16"/>
                <w:szCs w:val="16"/>
                <w:rPrChange w:id="117" w:author="Windows User" w:date="2021-11-10T15:23:00Z">
                  <w:rPr>
                    <w:ins w:id="118" w:author="Windows User" w:date="2021-11-10T15:20:00Z"/>
                    <w:rFonts w:ascii="Helvetica" w:hAnsi="Helvetica" w:cs="Helvetica"/>
                    <w:color w:val="596169"/>
                    <w:sz w:val="16"/>
                    <w:szCs w:val="16"/>
                  </w:rPr>
                </w:rPrChange>
              </w:rPr>
            </w:pPr>
            <w:ins w:id="119" w:author="Windows User" w:date="2021-11-10T15:20:00Z">
              <w:r w:rsidRPr="003B47EE">
                <w:rPr>
                  <w:rFonts w:ascii="Helvetica" w:hAnsi="Helvetica" w:cs="Helvetica"/>
                  <w:b/>
                  <w:color w:val="596169"/>
                  <w:sz w:val="16"/>
                  <w:szCs w:val="16"/>
                  <w:rPrChange w:id="120" w:author="Windows User" w:date="2021-11-10T15:23:00Z">
                    <w:rPr>
                      <w:rFonts w:ascii="Helvetica" w:hAnsi="Helvetica" w:cs="Helvetica"/>
                      <w:color w:val="596169"/>
                      <w:sz w:val="16"/>
                      <w:szCs w:val="16"/>
                    </w:rPr>
                  </w:rPrChange>
                </w:rPr>
                <w:t>Questions</w:t>
              </w:r>
            </w:ins>
          </w:p>
        </w:tc>
        <w:tc>
          <w:tcPr>
            <w:tcW w:w="3714" w:type="dxa"/>
            <w:tcPrChange w:id="121" w:author="Windows User" w:date="2021-11-10T16:07:00Z">
              <w:tcPr>
                <w:tcW w:w="3192" w:type="dxa"/>
                <w:gridSpan w:val="4"/>
              </w:tcPr>
            </w:tcPrChange>
          </w:tcPr>
          <w:p w:rsidR="00C05A90" w:rsidRPr="00C05A90" w:rsidRDefault="003B47EE" w:rsidP="00CA3190">
            <w:pPr>
              <w:pStyle w:val="NormalWeb"/>
              <w:spacing w:before="40" w:beforeAutospacing="0" w:after="0" w:afterAutospacing="0"/>
              <w:rPr>
                <w:ins w:id="122" w:author="Windows User" w:date="2021-11-10T15:20:00Z"/>
                <w:rFonts w:ascii="Helvetica" w:hAnsi="Helvetica" w:cs="Helvetica"/>
                <w:b/>
                <w:color w:val="596169"/>
                <w:sz w:val="16"/>
                <w:szCs w:val="16"/>
                <w:rPrChange w:id="123" w:author="Windows User" w:date="2021-11-10T15:23:00Z">
                  <w:rPr>
                    <w:ins w:id="124" w:author="Windows User" w:date="2021-11-10T15:20:00Z"/>
                    <w:rFonts w:ascii="Helvetica" w:hAnsi="Helvetica" w:cs="Helvetica"/>
                    <w:color w:val="596169"/>
                    <w:sz w:val="16"/>
                    <w:szCs w:val="16"/>
                  </w:rPr>
                </w:rPrChange>
              </w:rPr>
            </w:pPr>
            <w:ins w:id="125" w:author="Windows User" w:date="2021-11-10T15:20:00Z">
              <w:r w:rsidRPr="003B47EE">
                <w:rPr>
                  <w:rFonts w:ascii="Helvetica" w:hAnsi="Helvetica" w:cs="Helvetica"/>
                  <w:b/>
                  <w:color w:val="596169"/>
                  <w:sz w:val="16"/>
                  <w:szCs w:val="16"/>
                  <w:rPrChange w:id="126" w:author="Windows User" w:date="2021-11-10T15:23:00Z">
                    <w:rPr>
                      <w:rFonts w:ascii="Helvetica" w:hAnsi="Helvetica" w:cs="Helvetica"/>
                      <w:color w:val="596169"/>
                      <w:sz w:val="16"/>
                      <w:szCs w:val="16"/>
                    </w:rPr>
                  </w:rPrChange>
                </w:rPr>
                <w:t>Answers</w:t>
              </w:r>
            </w:ins>
          </w:p>
        </w:tc>
        <w:tc>
          <w:tcPr>
            <w:tcW w:w="1008" w:type="dxa"/>
            <w:tcPrChange w:id="127" w:author="Windows User" w:date="2021-11-10T16:07:00Z">
              <w:tcPr>
                <w:tcW w:w="3192" w:type="dxa"/>
                <w:gridSpan w:val="2"/>
              </w:tcPr>
            </w:tcPrChange>
          </w:tcPr>
          <w:p w:rsidR="003B47EE" w:rsidRPr="003B47EE" w:rsidRDefault="003B47EE">
            <w:pPr>
              <w:pStyle w:val="NormalWeb"/>
              <w:spacing w:before="40" w:beforeAutospacing="0" w:after="0" w:afterAutospacing="0"/>
              <w:rPr>
                <w:ins w:id="128" w:author="Windows User" w:date="2021-11-10T15:20:00Z"/>
                <w:rFonts w:ascii="Helvetica" w:hAnsi="Helvetica" w:cs="Helvetica"/>
                <w:b/>
                <w:color w:val="596169"/>
                <w:sz w:val="16"/>
                <w:szCs w:val="16"/>
                <w:rPrChange w:id="129" w:author="Windows User" w:date="2021-11-10T15:23:00Z">
                  <w:rPr>
                    <w:ins w:id="130" w:author="Windows User" w:date="2021-11-10T15:20:00Z"/>
                    <w:rFonts w:ascii="Helvetica" w:hAnsi="Helvetica" w:cs="Helvetica"/>
                    <w:color w:val="596169"/>
                    <w:sz w:val="16"/>
                    <w:szCs w:val="16"/>
                  </w:rPr>
                </w:rPrChange>
              </w:rPr>
            </w:pPr>
            <w:ins w:id="131" w:author="Windows User" w:date="2021-11-10T15:21:00Z">
              <w:r w:rsidRPr="003B47EE">
                <w:rPr>
                  <w:rFonts w:ascii="Helvetica" w:hAnsi="Helvetica" w:cs="Helvetica"/>
                  <w:b/>
                  <w:color w:val="596169"/>
                  <w:sz w:val="16"/>
                  <w:szCs w:val="16"/>
                  <w:rPrChange w:id="132" w:author="Windows User" w:date="2021-11-10T15:23:00Z">
                    <w:rPr>
                      <w:rFonts w:ascii="Helvetica" w:hAnsi="Helvetica" w:cs="Helvetica"/>
                      <w:color w:val="596169"/>
                      <w:sz w:val="16"/>
                      <w:szCs w:val="16"/>
                    </w:rPr>
                  </w:rPrChange>
                </w:rPr>
                <w:t>Additional paints</w:t>
              </w:r>
            </w:ins>
          </w:p>
        </w:tc>
      </w:tr>
      <w:tr w:rsidR="00C05A90" w:rsidTr="009B3B0F">
        <w:trPr>
          <w:ins w:id="133" w:author="Windows User" w:date="2021-11-10T15:20:00Z"/>
        </w:trPr>
        <w:tc>
          <w:tcPr>
            <w:tcW w:w="778" w:type="dxa"/>
            <w:tcPrChange w:id="134" w:author="Windows User" w:date="2021-11-10T16:07:00Z">
              <w:tcPr>
                <w:tcW w:w="3088" w:type="dxa"/>
                <w:gridSpan w:val="4"/>
              </w:tcPr>
            </w:tcPrChange>
          </w:tcPr>
          <w:p w:rsidR="003B47EE" w:rsidRDefault="003B47EE" w:rsidP="003B47EE">
            <w:pPr>
              <w:pStyle w:val="NormalWeb"/>
              <w:numPr>
                <w:ilvl w:val="0"/>
                <w:numId w:val="5"/>
              </w:numPr>
              <w:spacing w:before="40" w:beforeAutospacing="0" w:after="0" w:afterAutospacing="0"/>
              <w:rPr>
                <w:ins w:id="135" w:author="Windows User" w:date="2021-11-10T15:21:00Z"/>
                <w:rFonts w:ascii="Helvetica" w:hAnsi="Helvetica" w:cs="Helvetica"/>
                <w:color w:val="596169"/>
                <w:sz w:val="16"/>
                <w:szCs w:val="16"/>
              </w:rPr>
              <w:pPrChange w:id="136" w:author="Windows User" w:date="2021-11-10T15:23:00Z">
                <w:pPr>
                  <w:pStyle w:val="NormalWeb"/>
                  <w:spacing w:before="40" w:beforeAutospacing="0" w:after="0" w:afterAutospacing="0"/>
                </w:pPr>
              </w:pPrChange>
            </w:pPr>
          </w:p>
        </w:tc>
        <w:tc>
          <w:tcPr>
            <w:tcW w:w="3756" w:type="dxa"/>
            <w:tcPrChange w:id="137" w:author="Windows User" w:date="2021-11-10T16:07:00Z">
              <w:tcPr>
                <w:tcW w:w="3192" w:type="dxa"/>
                <w:gridSpan w:val="3"/>
              </w:tcPr>
            </w:tcPrChange>
          </w:tcPr>
          <w:p w:rsidR="00D17C45" w:rsidRDefault="00377A94" w:rsidP="00D17C45">
            <w:pPr>
              <w:pStyle w:val="NormalWeb"/>
              <w:spacing w:before="40" w:beforeAutospacing="0" w:after="0" w:afterAutospacing="0"/>
              <w:rPr>
                <w:ins w:id="138" w:author="Windows User" w:date="2021-11-10T15:52:00Z"/>
                <w:rFonts w:ascii="Helvetica" w:hAnsi="Helvetica" w:cs="Helvetica"/>
                <w:color w:val="596169"/>
                <w:sz w:val="16"/>
                <w:szCs w:val="16"/>
              </w:rPr>
            </w:pPr>
            <w:ins w:id="139" w:author="Windows User" w:date="2021-11-10T15:23:00Z">
              <w:r>
                <w:rPr>
                  <w:rFonts w:ascii="Helvetica" w:hAnsi="Helvetica" w:cs="Helvetica"/>
                  <w:color w:val="596169"/>
                  <w:sz w:val="16"/>
                  <w:szCs w:val="16"/>
                </w:rPr>
                <w:t>How many teams will tournament handle</w:t>
              </w:r>
            </w:ins>
            <w:ins w:id="140" w:author="Windows User" w:date="2021-11-10T15:52:00Z">
              <w:r w:rsidR="00D17C45">
                <w:rPr>
                  <w:rFonts w:ascii="Helvetica" w:hAnsi="Helvetica" w:cs="Helvetica"/>
                  <w:color w:val="596169"/>
                  <w:sz w:val="16"/>
                  <w:szCs w:val="16"/>
                </w:rPr>
                <w:t>, Is total team variable</w:t>
              </w:r>
            </w:ins>
          </w:p>
          <w:p w:rsidR="00377A94" w:rsidRDefault="00377A94" w:rsidP="00CA3190">
            <w:pPr>
              <w:pStyle w:val="NormalWeb"/>
              <w:spacing w:before="40" w:beforeAutospacing="0" w:after="0" w:afterAutospacing="0"/>
              <w:rPr>
                <w:ins w:id="141" w:author="Windows User" w:date="2021-11-10T15:20:00Z"/>
                <w:rFonts w:ascii="Helvetica" w:hAnsi="Helvetica" w:cs="Helvetica"/>
                <w:color w:val="596169"/>
                <w:sz w:val="16"/>
                <w:szCs w:val="16"/>
              </w:rPr>
            </w:pPr>
          </w:p>
        </w:tc>
        <w:tc>
          <w:tcPr>
            <w:tcW w:w="3714" w:type="dxa"/>
            <w:tcPrChange w:id="142" w:author="Windows User" w:date="2021-11-10T16:07:00Z">
              <w:tcPr>
                <w:tcW w:w="3192" w:type="dxa"/>
                <w:gridSpan w:val="4"/>
              </w:tcPr>
            </w:tcPrChange>
          </w:tcPr>
          <w:p w:rsidR="00C05A90" w:rsidRDefault="00D17C45" w:rsidP="00CA3190">
            <w:pPr>
              <w:pStyle w:val="NormalWeb"/>
              <w:spacing w:before="40" w:beforeAutospacing="0" w:after="0" w:afterAutospacing="0"/>
              <w:rPr>
                <w:ins w:id="143" w:author="Windows User" w:date="2021-11-10T15:20:00Z"/>
                <w:rFonts w:ascii="Helvetica" w:hAnsi="Helvetica" w:cs="Helvetica"/>
                <w:color w:val="596169"/>
                <w:sz w:val="16"/>
                <w:szCs w:val="16"/>
              </w:rPr>
            </w:pPr>
            <w:ins w:id="144" w:author="Windows User" w:date="2021-11-10T15:52:00Z">
              <w:r>
                <w:rPr>
                  <w:rFonts w:ascii="Helvetica" w:hAnsi="Helvetica" w:cs="Helvetica"/>
                  <w:color w:val="596169"/>
                  <w:sz w:val="16"/>
                  <w:szCs w:val="16"/>
                </w:rPr>
                <w:t>Yes</w:t>
              </w:r>
            </w:ins>
          </w:p>
        </w:tc>
        <w:tc>
          <w:tcPr>
            <w:tcW w:w="1008" w:type="dxa"/>
            <w:tcPrChange w:id="145" w:author="Windows User" w:date="2021-11-10T16:07:00Z">
              <w:tcPr>
                <w:tcW w:w="3192" w:type="dxa"/>
                <w:gridSpan w:val="2"/>
              </w:tcPr>
            </w:tcPrChange>
          </w:tcPr>
          <w:p w:rsidR="00C05A90" w:rsidRDefault="00C05A90" w:rsidP="00CA3190">
            <w:pPr>
              <w:pStyle w:val="NormalWeb"/>
              <w:spacing w:before="40" w:beforeAutospacing="0" w:after="0" w:afterAutospacing="0"/>
              <w:rPr>
                <w:ins w:id="146" w:author="Windows User" w:date="2021-11-10T15:20:00Z"/>
                <w:rFonts w:ascii="Helvetica" w:hAnsi="Helvetica" w:cs="Helvetica"/>
                <w:color w:val="596169"/>
                <w:sz w:val="16"/>
                <w:szCs w:val="16"/>
              </w:rPr>
            </w:pPr>
          </w:p>
        </w:tc>
      </w:tr>
      <w:tr w:rsidR="00D259D5" w:rsidTr="009B3B0F">
        <w:trPr>
          <w:ins w:id="147" w:author="Windows User" w:date="2021-11-10T16:18:00Z"/>
        </w:trPr>
        <w:tc>
          <w:tcPr>
            <w:tcW w:w="778" w:type="dxa"/>
          </w:tcPr>
          <w:p w:rsidR="00D259D5" w:rsidRDefault="00D259D5" w:rsidP="00C05A90">
            <w:pPr>
              <w:pStyle w:val="NormalWeb"/>
              <w:numPr>
                <w:ilvl w:val="0"/>
                <w:numId w:val="5"/>
              </w:numPr>
              <w:spacing w:before="40" w:beforeAutospacing="0" w:after="0" w:afterAutospacing="0"/>
              <w:rPr>
                <w:ins w:id="148" w:author="Windows User" w:date="2021-11-10T16:18:00Z"/>
                <w:rFonts w:ascii="Helvetica" w:hAnsi="Helvetica" w:cs="Helvetica"/>
                <w:color w:val="596169"/>
                <w:sz w:val="16"/>
                <w:szCs w:val="16"/>
              </w:rPr>
            </w:pPr>
          </w:p>
        </w:tc>
        <w:tc>
          <w:tcPr>
            <w:tcW w:w="3756" w:type="dxa"/>
          </w:tcPr>
          <w:p w:rsidR="00D259D5" w:rsidRDefault="00D259D5" w:rsidP="00D17C45">
            <w:pPr>
              <w:pStyle w:val="NormalWeb"/>
              <w:spacing w:before="40" w:beforeAutospacing="0" w:after="0" w:afterAutospacing="0"/>
              <w:rPr>
                <w:ins w:id="149" w:author="Windows User" w:date="2021-11-10T16:18:00Z"/>
                <w:rFonts w:ascii="Helvetica" w:hAnsi="Helvetica" w:cs="Helvetica"/>
                <w:color w:val="596169"/>
                <w:sz w:val="16"/>
                <w:szCs w:val="16"/>
              </w:rPr>
            </w:pPr>
            <w:ins w:id="150" w:author="Windows User" w:date="2021-11-10T16:18:00Z">
              <w:r>
                <w:rPr>
                  <w:rFonts w:ascii="Helvetica" w:hAnsi="Helvetica" w:cs="Helvetica"/>
                  <w:color w:val="596169"/>
                  <w:sz w:val="16"/>
                  <w:szCs w:val="16"/>
                </w:rPr>
                <w:t>Should tournament store information about the team members</w:t>
              </w:r>
            </w:ins>
          </w:p>
        </w:tc>
        <w:tc>
          <w:tcPr>
            <w:tcW w:w="3714" w:type="dxa"/>
          </w:tcPr>
          <w:p w:rsidR="00D259D5" w:rsidRDefault="00D259D5" w:rsidP="00CA3190">
            <w:pPr>
              <w:pStyle w:val="NormalWeb"/>
              <w:spacing w:before="40" w:beforeAutospacing="0" w:after="0" w:afterAutospacing="0"/>
              <w:rPr>
                <w:ins w:id="151" w:author="Windows User" w:date="2021-11-10T16:18:00Z"/>
                <w:rFonts w:ascii="Helvetica" w:hAnsi="Helvetica" w:cs="Helvetica"/>
                <w:color w:val="596169"/>
                <w:sz w:val="16"/>
                <w:szCs w:val="16"/>
              </w:rPr>
            </w:pPr>
          </w:p>
        </w:tc>
        <w:tc>
          <w:tcPr>
            <w:tcW w:w="1008" w:type="dxa"/>
          </w:tcPr>
          <w:p w:rsidR="00D259D5" w:rsidRDefault="00D259D5" w:rsidP="00CA3190">
            <w:pPr>
              <w:pStyle w:val="NormalWeb"/>
              <w:spacing w:before="40" w:beforeAutospacing="0" w:after="0" w:afterAutospacing="0"/>
              <w:rPr>
                <w:ins w:id="152" w:author="Windows User" w:date="2021-11-10T16:18:00Z"/>
                <w:rFonts w:ascii="Helvetica" w:hAnsi="Helvetica" w:cs="Helvetica"/>
                <w:color w:val="596169"/>
                <w:sz w:val="16"/>
                <w:szCs w:val="16"/>
              </w:rPr>
            </w:pPr>
          </w:p>
        </w:tc>
      </w:tr>
      <w:tr w:rsidR="00C05A90" w:rsidTr="009B3B0F">
        <w:trPr>
          <w:ins w:id="153" w:author="Windows User" w:date="2021-11-10T15:20:00Z"/>
        </w:trPr>
        <w:tc>
          <w:tcPr>
            <w:tcW w:w="778" w:type="dxa"/>
            <w:tcPrChange w:id="154" w:author="Windows User" w:date="2021-11-10T16:07:00Z">
              <w:tcPr>
                <w:tcW w:w="3088" w:type="dxa"/>
                <w:gridSpan w:val="4"/>
              </w:tcPr>
            </w:tcPrChange>
          </w:tcPr>
          <w:p w:rsidR="003B47EE" w:rsidRDefault="003B47EE" w:rsidP="003B47EE">
            <w:pPr>
              <w:pStyle w:val="NormalWeb"/>
              <w:numPr>
                <w:ilvl w:val="0"/>
                <w:numId w:val="5"/>
              </w:numPr>
              <w:spacing w:before="40" w:beforeAutospacing="0" w:after="0" w:afterAutospacing="0"/>
              <w:rPr>
                <w:ins w:id="155" w:author="Windows User" w:date="2021-11-10T15:21:00Z"/>
                <w:rFonts w:ascii="Helvetica" w:hAnsi="Helvetica" w:cs="Helvetica"/>
                <w:color w:val="596169"/>
                <w:sz w:val="16"/>
                <w:szCs w:val="16"/>
              </w:rPr>
              <w:pPrChange w:id="156" w:author="Windows User" w:date="2021-11-10T15:23:00Z">
                <w:pPr>
                  <w:pStyle w:val="NormalWeb"/>
                  <w:spacing w:before="40" w:beforeAutospacing="0" w:after="0" w:afterAutospacing="0"/>
                </w:pPr>
              </w:pPrChange>
            </w:pPr>
          </w:p>
        </w:tc>
        <w:tc>
          <w:tcPr>
            <w:tcW w:w="3756" w:type="dxa"/>
            <w:tcPrChange w:id="157" w:author="Windows User" w:date="2021-11-10T16:07:00Z">
              <w:tcPr>
                <w:tcW w:w="3192" w:type="dxa"/>
                <w:gridSpan w:val="3"/>
              </w:tcPr>
            </w:tcPrChange>
          </w:tcPr>
          <w:p w:rsidR="00C05A90" w:rsidRDefault="00377A94" w:rsidP="00CA3190">
            <w:pPr>
              <w:pStyle w:val="NormalWeb"/>
              <w:spacing w:before="40" w:beforeAutospacing="0" w:after="0" w:afterAutospacing="0"/>
              <w:rPr>
                <w:ins w:id="158" w:author="Windows User" w:date="2021-11-10T15:20:00Z"/>
                <w:rFonts w:ascii="Helvetica" w:hAnsi="Helvetica" w:cs="Helvetica"/>
                <w:color w:val="596169"/>
                <w:sz w:val="16"/>
                <w:szCs w:val="16"/>
              </w:rPr>
            </w:pPr>
            <w:ins w:id="159" w:author="Windows User" w:date="2021-11-10T15:31:00Z">
              <w:r>
                <w:rPr>
                  <w:rFonts w:ascii="Helvetica" w:hAnsi="Helvetica" w:cs="Helvetica"/>
                  <w:color w:val="596169"/>
                  <w:sz w:val="16"/>
                  <w:szCs w:val="16"/>
                </w:rPr>
                <w:t>If a tournament has less than the full competent of players, how to handle it</w:t>
              </w:r>
            </w:ins>
          </w:p>
        </w:tc>
        <w:tc>
          <w:tcPr>
            <w:tcW w:w="3714" w:type="dxa"/>
            <w:tcPrChange w:id="160" w:author="Windows User" w:date="2021-11-10T16:07:00Z">
              <w:tcPr>
                <w:tcW w:w="3192" w:type="dxa"/>
                <w:gridSpan w:val="4"/>
              </w:tcPr>
            </w:tcPrChange>
          </w:tcPr>
          <w:p w:rsidR="00C05A90" w:rsidRDefault="00F246A4" w:rsidP="00CA3190">
            <w:pPr>
              <w:pStyle w:val="NormalWeb"/>
              <w:spacing w:before="40" w:beforeAutospacing="0" w:after="0" w:afterAutospacing="0"/>
              <w:rPr>
                <w:ins w:id="161" w:author="Windows User" w:date="2021-11-10T15:20:00Z"/>
                <w:rFonts w:ascii="Helvetica" w:hAnsi="Helvetica" w:cs="Helvetica"/>
                <w:color w:val="596169"/>
                <w:sz w:val="16"/>
                <w:szCs w:val="16"/>
              </w:rPr>
            </w:pPr>
            <w:ins w:id="162" w:author="Windows User" w:date="2021-11-10T15:54:00Z">
              <w:r>
                <w:rPr>
                  <w:rFonts w:ascii="Helvetica" w:hAnsi="Helvetica" w:cs="Helvetica"/>
                  <w:color w:val="596169"/>
                  <w:sz w:val="16"/>
                  <w:szCs w:val="16"/>
                </w:rPr>
                <w:t xml:space="preserve">At tournaments with less than perfect number (a multiple of 2) should add in </w:t>
              </w:r>
            </w:ins>
            <w:ins w:id="163" w:author="Windows User" w:date="2021-11-10T15:55:00Z">
              <w:r>
                <w:rPr>
                  <w:rFonts w:ascii="Helvetica" w:hAnsi="Helvetica" w:cs="Helvetica"/>
                  <w:color w:val="596169"/>
                  <w:sz w:val="16"/>
                  <w:szCs w:val="16"/>
                </w:rPr>
                <w:t>‘byes’. Basically, certain people selected at random</w:t>
              </w:r>
            </w:ins>
            <w:ins w:id="164" w:author="Windows User" w:date="2021-11-10T15:56:00Z">
              <w:r>
                <w:rPr>
                  <w:rFonts w:ascii="Helvetica" w:hAnsi="Helvetica" w:cs="Helvetica"/>
                  <w:color w:val="596169"/>
                  <w:sz w:val="16"/>
                  <w:szCs w:val="16"/>
                </w:rPr>
                <w:t xml:space="preserve"> get to skip the first round and act</w:t>
              </w:r>
              <w:r w:rsidR="003F74F0">
                <w:rPr>
                  <w:rFonts w:ascii="Helvetica" w:hAnsi="Helvetica" w:cs="Helvetica"/>
                  <w:color w:val="596169"/>
                  <w:sz w:val="16"/>
                  <w:szCs w:val="16"/>
                </w:rPr>
                <w:t xml:space="preserve"> </w:t>
              </w:r>
              <w:r>
                <w:rPr>
                  <w:rFonts w:ascii="Helvetica" w:hAnsi="Helvetica" w:cs="Helvetica"/>
                  <w:color w:val="596169"/>
                  <w:sz w:val="16"/>
                  <w:szCs w:val="16"/>
                </w:rPr>
                <w:t>as if they won</w:t>
              </w:r>
            </w:ins>
            <w:ins w:id="165" w:author="Windows User" w:date="2021-11-10T15:55:00Z">
              <w:r>
                <w:rPr>
                  <w:rFonts w:ascii="Helvetica" w:hAnsi="Helvetica" w:cs="Helvetica"/>
                  <w:color w:val="596169"/>
                  <w:sz w:val="16"/>
                  <w:szCs w:val="16"/>
                </w:rPr>
                <w:t xml:space="preserve"> </w:t>
              </w:r>
            </w:ins>
          </w:p>
        </w:tc>
        <w:tc>
          <w:tcPr>
            <w:tcW w:w="1008" w:type="dxa"/>
            <w:tcPrChange w:id="166" w:author="Windows User" w:date="2021-11-10T16:07:00Z">
              <w:tcPr>
                <w:tcW w:w="3192" w:type="dxa"/>
                <w:gridSpan w:val="2"/>
              </w:tcPr>
            </w:tcPrChange>
          </w:tcPr>
          <w:p w:rsidR="00C05A90" w:rsidRDefault="00C05A90" w:rsidP="00CA3190">
            <w:pPr>
              <w:pStyle w:val="NormalWeb"/>
              <w:spacing w:before="40" w:beforeAutospacing="0" w:after="0" w:afterAutospacing="0"/>
              <w:rPr>
                <w:ins w:id="167" w:author="Windows User" w:date="2021-11-10T15:20:00Z"/>
                <w:rFonts w:ascii="Helvetica" w:hAnsi="Helvetica" w:cs="Helvetica"/>
                <w:color w:val="596169"/>
                <w:sz w:val="16"/>
                <w:szCs w:val="16"/>
              </w:rPr>
            </w:pPr>
          </w:p>
        </w:tc>
      </w:tr>
      <w:tr w:rsidR="00377A94" w:rsidTr="009B3B0F">
        <w:trPr>
          <w:ins w:id="168" w:author="Windows User" w:date="2021-11-10T15:32:00Z"/>
          <w:trPrChange w:id="169" w:author="Windows User" w:date="2021-11-10T16:07:00Z">
            <w:trPr>
              <w:gridAfter w:val="0"/>
            </w:trPr>
          </w:trPrChange>
        </w:trPr>
        <w:tc>
          <w:tcPr>
            <w:tcW w:w="778" w:type="dxa"/>
            <w:tcPrChange w:id="170" w:author="Windows User" w:date="2021-11-10T16:07:00Z">
              <w:tcPr>
                <w:tcW w:w="778" w:type="dxa"/>
                <w:gridSpan w:val="2"/>
              </w:tcPr>
            </w:tcPrChange>
          </w:tcPr>
          <w:p w:rsidR="00377A94" w:rsidRDefault="00377A94" w:rsidP="00C05A90">
            <w:pPr>
              <w:pStyle w:val="NormalWeb"/>
              <w:numPr>
                <w:ilvl w:val="0"/>
                <w:numId w:val="5"/>
              </w:numPr>
              <w:spacing w:before="40" w:beforeAutospacing="0" w:after="0" w:afterAutospacing="0"/>
              <w:rPr>
                <w:ins w:id="171" w:author="Windows User" w:date="2021-11-10T15:32:00Z"/>
                <w:rFonts w:ascii="Helvetica" w:hAnsi="Helvetica" w:cs="Helvetica"/>
                <w:color w:val="596169"/>
                <w:sz w:val="16"/>
                <w:szCs w:val="16"/>
              </w:rPr>
            </w:pPr>
          </w:p>
        </w:tc>
        <w:tc>
          <w:tcPr>
            <w:tcW w:w="3756" w:type="dxa"/>
            <w:tcPrChange w:id="172" w:author="Windows User" w:date="2021-11-10T16:07:00Z">
              <w:tcPr>
                <w:tcW w:w="3756" w:type="dxa"/>
                <w:gridSpan w:val="3"/>
              </w:tcPr>
            </w:tcPrChange>
          </w:tcPr>
          <w:p w:rsidR="003B47EE" w:rsidRDefault="00377A94">
            <w:pPr>
              <w:pStyle w:val="NormalWeb"/>
              <w:spacing w:before="40" w:beforeAutospacing="0" w:after="0" w:afterAutospacing="0"/>
              <w:rPr>
                <w:ins w:id="173" w:author="Windows User" w:date="2021-11-10T15:32:00Z"/>
                <w:rFonts w:ascii="Helvetica" w:hAnsi="Helvetica" w:cs="Helvetica"/>
                <w:color w:val="596169"/>
                <w:sz w:val="16"/>
                <w:szCs w:val="16"/>
              </w:rPr>
            </w:pPr>
            <w:ins w:id="174" w:author="Windows User" w:date="2021-11-10T15:33:00Z">
              <w:r>
                <w:rPr>
                  <w:rFonts w:ascii="Helvetica" w:hAnsi="Helvetica" w:cs="Helvetica"/>
                  <w:color w:val="596169"/>
                  <w:sz w:val="16"/>
                  <w:szCs w:val="16"/>
                </w:rPr>
                <w:t xml:space="preserve">Should opponents be chosen random  </w:t>
              </w:r>
            </w:ins>
            <w:ins w:id="175" w:author="Windows User" w:date="2021-11-10T15:34:00Z">
              <w:r>
                <w:rPr>
                  <w:rFonts w:ascii="Helvetica" w:hAnsi="Helvetica" w:cs="Helvetica"/>
                  <w:color w:val="596169"/>
                  <w:sz w:val="16"/>
                  <w:szCs w:val="16"/>
                </w:rPr>
                <w:t>or any specific order</w:t>
              </w:r>
            </w:ins>
          </w:p>
        </w:tc>
        <w:tc>
          <w:tcPr>
            <w:tcW w:w="3714" w:type="dxa"/>
            <w:tcPrChange w:id="176" w:author="Windows User" w:date="2021-11-10T16:07:00Z">
              <w:tcPr>
                <w:tcW w:w="2345" w:type="dxa"/>
                <w:gridSpan w:val="3"/>
              </w:tcPr>
            </w:tcPrChange>
          </w:tcPr>
          <w:p w:rsidR="00377A94" w:rsidRDefault="003F74F0" w:rsidP="00CA3190">
            <w:pPr>
              <w:pStyle w:val="NormalWeb"/>
              <w:spacing w:before="40" w:beforeAutospacing="0" w:after="0" w:afterAutospacing="0"/>
              <w:rPr>
                <w:ins w:id="177" w:author="Windows User" w:date="2021-11-10T15:32:00Z"/>
                <w:rFonts w:ascii="Helvetica" w:hAnsi="Helvetica" w:cs="Helvetica"/>
                <w:color w:val="596169"/>
                <w:sz w:val="16"/>
                <w:szCs w:val="16"/>
              </w:rPr>
            </w:pPr>
            <w:ins w:id="178" w:author="Windows User" w:date="2021-11-10T15:57:00Z">
              <w:r>
                <w:rPr>
                  <w:rFonts w:ascii="Helvetica" w:hAnsi="Helvetica" w:cs="Helvetica"/>
                  <w:color w:val="596169"/>
                  <w:sz w:val="16"/>
                  <w:szCs w:val="16"/>
                </w:rPr>
                <w:t>Random</w:t>
              </w:r>
            </w:ins>
          </w:p>
        </w:tc>
        <w:tc>
          <w:tcPr>
            <w:tcW w:w="1008" w:type="dxa"/>
            <w:tcPrChange w:id="179" w:author="Windows User" w:date="2021-11-10T16:07:00Z">
              <w:tcPr>
                <w:tcW w:w="2377" w:type="dxa"/>
                <w:gridSpan w:val="2"/>
              </w:tcPr>
            </w:tcPrChange>
          </w:tcPr>
          <w:p w:rsidR="00377A94" w:rsidRDefault="00377A94" w:rsidP="00CA3190">
            <w:pPr>
              <w:pStyle w:val="NormalWeb"/>
              <w:spacing w:before="40" w:beforeAutospacing="0" w:after="0" w:afterAutospacing="0"/>
              <w:rPr>
                <w:ins w:id="180" w:author="Windows User" w:date="2021-11-10T15:32:00Z"/>
                <w:rFonts w:ascii="Helvetica" w:hAnsi="Helvetica" w:cs="Helvetica"/>
                <w:color w:val="596169"/>
                <w:sz w:val="16"/>
                <w:szCs w:val="16"/>
              </w:rPr>
            </w:pPr>
          </w:p>
        </w:tc>
      </w:tr>
      <w:tr w:rsidR="00377A94" w:rsidTr="009B3B0F">
        <w:trPr>
          <w:ins w:id="181" w:author="Windows User" w:date="2021-11-10T15:32:00Z"/>
          <w:trPrChange w:id="182" w:author="Windows User" w:date="2021-11-10T16:07:00Z">
            <w:trPr>
              <w:gridAfter w:val="0"/>
            </w:trPr>
          </w:trPrChange>
        </w:trPr>
        <w:tc>
          <w:tcPr>
            <w:tcW w:w="778" w:type="dxa"/>
            <w:tcPrChange w:id="183" w:author="Windows User" w:date="2021-11-10T16:07:00Z">
              <w:tcPr>
                <w:tcW w:w="778" w:type="dxa"/>
                <w:gridSpan w:val="2"/>
              </w:tcPr>
            </w:tcPrChange>
          </w:tcPr>
          <w:p w:rsidR="00377A94" w:rsidRDefault="00377A94" w:rsidP="00C05A90">
            <w:pPr>
              <w:pStyle w:val="NormalWeb"/>
              <w:numPr>
                <w:ilvl w:val="0"/>
                <w:numId w:val="5"/>
              </w:numPr>
              <w:spacing w:before="40" w:beforeAutospacing="0" w:after="0" w:afterAutospacing="0"/>
              <w:rPr>
                <w:ins w:id="184" w:author="Windows User" w:date="2021-11-10T15:32:00Z"/>
                <w:rFonts w:ascii="Helvetica" w:hAnsi="Helvetica" w:cs="Helvetica"/>
                <w:color w:val="596169"/>
                <w:sz w:val="16"/>
                <w:szCs w:val="16"/>
              </w:rPr>
            </w:pPr>
          </w:p>
        </w:tc>
        <w:tc>
          <w:tcPr>
            <w:tcW w:w="3756" w:type="dxa"/>
            <w:tcPrChange w:id="185" w:author="Windows User" w:date="2021-11-10T16:07:00Z">
              <w:tcPr>
                <w:tcW w:w="3756" w:type="dxa"/>
                <w:gridSpan w:val="3"/>
              </w:tcPr>
            </w:tcPrChange>
          </w:tcPr>
          <w:p w:rsidR="00377A94" w:rsidRDefault="00B7186D" w:rsidP="00CA3190">
            <w:pPr>
              <w:pStyle w:val="NormalWeb"/>
              <w:spacing w:before="40" w:beforeAutospacing="0" w:after="0" w:afterAutospacing="0"/>
              <w:rPr>
                <w:ins w:id="186" w:author="Windows User" w:date="2021-11-10T15:32:00Z"/>
                <w:rFonts w:ascii="Helvetica" w:hAnsi="Helvetica" w:cs="Helvetica"/>
                <w:color w:val="596169"/>
                <w:sz w:val="16"/>
                <w:szCs w:val="16"/>
              </w:rPr>
            </w:pPr>
            <w:ins w:id="187" w:author="Windows User" w:date="2021-11-10T15:35:00Z">
              <w:r>
                <w:rPr>
                  <w:rFonts w:ascii="Helvetica" w:hAnsi="Helvetica" w:cs="Helvetica"/>
                  <w:color w:val="596169"/>
                  <w:sz w:val="16"/>
                  <w:szCs w:val="16"/>
                </w:rPr>
                <w:t>Should we schedule a game or they play whenever</w:t>
              </w:r>
            </w:ins>
          </w:p>
        </w:tc>
        <w:tc>
          <w:tcPr>
            <w:tcW w:w="3714" w:type="dxa"/>
            <w:tcPrChange w:id="188" w:author="Windows User" w:date="2021-11-10T16:07:00Z">
              <w:tcPr>
                <w:tcW w:w="2345" w:type="dxa"/>
                <w:gridSpan w:val="3"/>
              </w:tcPr>
            </w:tcPrChange>
          </w:tcPr>
          <w:p w:rsidR="00377A94" w:rsidRDefault="003F74F0" w:rsidP="00CA3190">
            <w:pPr>
              <w:pStyle w:val="NormalWeb"/>
              <w:spacing w:before="40" w:beforeAutospacing="0" w:after="0" w:afterAutospacing="0"/>
              <w:rPr>
                <w:ins w:id="189" w:author="Windows User" w:date="2021-11-10T15:32:00Z"/>
                <w:rFonts w:ascii="Helvetica" w:hAnsi="Helvetica" w:cs="Helvetica"/>
                <w:color w:val="596169"/>
                <w:sz w:val="16"/>
                <w:szCs w:val="16"/>
              </w:rPr>
            </w:pPr>
            <w:ins w:id="190" w:author="Windows User" w:date="2021-11-10T15:57:00Z">
              <w:r>
                <w:rPr>
                  <w:rFonts w:ascii="Helvetica" w:hAnsi="Helvetica" w:cs="Helvetica"/>
                  <w:color w:val="596169"/>
                  <w:sz w:val="16"/>
                  <w:szCs w:val="16"/>
                </w:rPr>
                <w:t>The game should be played in whatever order and whenever the players want to play them</w:t>
              </w:r>
            </w:ins>
          </w:p>
        </w:tc>
        <w:tc>
          <w:tcPr>
            <w:tcW w:w="1008" w:type="dxa"/>
            <w:tcPrChange w:id="191" w:author="Windows User" w:date="2021-11-10T16:07:00Z">
              <w:tcPr>
                <w:tcW w:w="2377" w:type="dxa"/>
                <w:gridSpan w:val="2"/>
              </w:tcPr>
            </w:tcPrChange>
          </w:tcPr>
          <w:p w:rsidR="00377A94" w:rsidRDefault="00377A94" w:rsidP="00CA3190">
            <w:pPr>
              <w:pStyle w:val="NormalWeb"/>
              <w:spacing w:before="40" w:beforeAutospacing="0" w:after="0" w:afterAutospacing="0"/>
              <w:rPr>
                <w:ins w:id="192" w:author="Windows User" w:date="2021-11-10T15:32:00Z"/>
                <w:rFonts w:ascii="Helvetica" w:hAnsi="Helvetica" w:cs="Helvetica"/>
                <w:color w:val="596169"/>
                <w:sz w:val="16"/>
                <w:szCs w:val="16"/>
              </w:rPr>
            </w:pPr>
          </w:p>
        </w:tc>
      </w:tr>
      <w:tr w:rsidR="00377A94" w:rsidTr="009B3B0F">
        <w:trPr>
          <w:ins w:id="193" w:author="Windows User" w:date="2021-11-10T15:32:00Z"/>
          <w:trPrChange w:id="194" w:author="Windows User" w:date="2021-11-10T16:07:00Z">
            <w:trPr>
              <w:gridAfter w:val="0"/>
            </w:trPr>
          </w:trPrChange>
        </w:trPr>
        <w:tc>
          <w:tcPr>
            <w:tcW w:w="778" w:type="dxa"/>
            <w:tcPrChange w:id="195" w:author="Windows User" w:date="2021-11-10T16:07:00Z">
              <w:tcPr>
                <w:tcW w:w="778" w:type="dxa"/>
                <w:gridSpan w:val="2"/>
              </w:tcPr>
            </w:tcPrChange>
          </w:tcPr>
          <w:p w:rsidR="00377A94" w:rsidRDefault="00377A94" w:rsidP="00C05A90">
            <w:pPr>
              <w:pStyle w:val="NormalWeb"/>
              <w:numPr>
                <w:ilvl w:val="0"/>
                <w:numId w:val="5"/>
              </w:numPr>
              <w:spacing w:before="40" w:beforeAutospacing="0" w:after="0" w:afterAutospacing="0"/>
              <w:rPr>
                <w:ins w:id="196" w:author="Windows User" w:date="2021-11-10T15:32:00Z"/>
                <w:rFonts w:ascii="Helvetica" w:hAnsi="Helvetica" w:cs="Helvetica"/>
                <w:color w:val="596169"/>
                <w:sz w:val="16"/>
                <w:szCs w:val="16"/>
              </w:rPr>
            </w:pPr>
          </w:p>
        </w:tc>
        <w:tc>
          <w:tcPr>
            <w:tcW w:w="3756" w:type="dxa"/>
            <w:tcPrChange w:id="197" w:author="Windows User" w:date="2021-11-10T16:07:00Z">
              <w:tcPr>
                <w:tcW w:w="3756" w:type="dxa"/>
                <w:gridSpan w:val="3"/>
              </w:tcPr>
            </w:tcPrChange>
          </w:tcPr>
          <w:p w:rsidR="00377A94" w:rsidRDefault="00B7186D" w:rsidP="00CA3190">
            <w:pPr>
              <w:pStyle w:val="NormalWeb"/>
              <w:spacing w:before="40" w:beforeAutospacing="0" w:after="0" w:afterAutospacing="0"/>
              <w:rPr>
                <w:ins w:id="198" w:author="Windows User" w:date="2021-11-10T15:32:00Z"/>
                <w:rFonts w:ascii="Helvetica" w:hAnsi="Helvetica" w:cs="Helvetica"/>
                <w:color w:val="596169"/>
                <w:sz w:val="16"/>
                <w:szCs w:val="16"/>
              </w:rPr>
            </w:pPr>
            <w:ins w:id="199" w:author="Windows User" w:date="2021-11-10T15:36:00Z">
              <w:r>
                <w:rPr>
                  <w:rFonts w:ascii="Helvetica" w:hAnsi="Helvetica" w:cs="Helvetica"/>
                  <w:color w:val="596169"/>
                  <w:sz w:val="16"/>
                  <w:szCs w:val="16"/>
                </w:rPr>
                <w:t>If the games are scheduled. How does the system know when to schedule game for</w:t>
              </w:r>
            </w:ins>
          </w:p>
        </w:tc>
        <w:tc>
          <w:tcPr>
            <w:tcW w:w="3714" w:type="dxa"/>
            <w:tcPrChange w:id="200" w:author="Windows User" w:date="2021-11-10T16:07:00Z">
              <w:tcPr>
                <w:tcW w:w="2345" w:type="dxa"/>
                <w:gridSpan w:val="3"/>
              </w:tcPr>
            </w:tcPrChange>
          </w:tcPr>
          <w:p w:rsidR="00377A94" w:rsidRDefault="00770BCE" w:rsidP="00CA3190">
            <w:pPr>
              <w:pStyle w:val="NormalWeb"/>
              <w:spacing w:before="40" w:beforeAutospacing="0" w:after="0" w:afterAutospacing="0"/>
              <w:rPr>
                <w:ins w:id="201" w:author="Windows User" w:date="2021-11-10T15:32:00Z"/>
                <w:rFonts w:ascii="Helvetica" w:hAnsi="Helvetica" w:cs="Helvetica"/>
                <w:color w:val="596169"/>
                <w:sz w:val="16"/>
                <w:szCs w:val="16"/>
              </w:rPr>
            </w:pPr>
            <w:ins w:id="202" w:author="Windows User" w:date="2021-11-10T15:58:00Z">
              <w:r>
                <w:rPr>
                  <w:rFonts w:ascii="Helvetica" w:hAnsi="Helvetica" w:cs="Helvetica"/>
                  <w:color w:val="596169"/>
                  <w:sz w:val="16"/>
                  <w:szCs w:val="16"/>
                </w:rPr>
                <w:t>Not scheduled. So does nto matter</w:t>
              </w:r>
            </w:ins>
          </w:p>
        </w:tc>
        <w:tc>
          <w:tcPr>
            <w:tcW w:w="1008" w:type="dxa"/>
            <w:tcPrChange w:id="203" w:author="Windows User" w:date="2021-11-10T16:07:00Z">
              <w:tcPr>
                <w:tcW w:w="2377" w:type="dxa"/>
                <w:gridSpan w:val="2"/>
              </w:tcPr>
            </w:tcPrChange>
          </w:tcPr>
          <w:p w:rsidR="00377A94" w:rsidRDefault="00377A94" w:rsidP="00CA3190">
            <w:pPr>
              <w:pStyle w:val="NormalWeb"/>
              <w:spacing w:before="40" w:beforeAutospacing="0" w:after="0" w:afterAutospacing="0"/>
              <w:rPr>
                <w:ins w:id="204" w:author="Windows User" w:date="2021-11-10T15:32:00Z"/>
                <w:rFonts w:ascii="Helvetica" w:hAnsi="Helvetica" w:cs="Helvetica"/>
                <w:color w:val="596169"/>
                <w:sz w:val="16"/>
                <w:szCs w:val="16"/>
              </w:rPr>
            </w:pPr>
          </w:p>
        </w:tc>
      </w:tr>
      <w:tr w:rsidR="00377A94" w:rsidTr="009B3B0F">
        <w:trPr>
          <w:ins w:id="205" w:author="Windows User" w:date="2021-11-10T15:32:00Z"/>
          <w:trPrChange w:id="206" w:author="Windows User" w:date="2021-11-10T16:07:00Z">
            <w:trPr>
              <w:gridAfter w:val="0"/>
            </w:trPr>
          </w:trPrChange>
        </w:trPr>
        <w:tc>
          <w:tcPr>
            <w:tcW w:w="778" w:type="dxa"/>
            <w:tcPrChange w:id="207" w:author="Windows User" w:date="2021-11-10T16:07:00Z">
              <w:tcPr>
                <w:tcW w:w="778" w:type="dxa"/>
                <w:gridSpan w:val="2"/>
              </w:tcPr>
            </w:tcPrChange>
          </w:tcPr>
          <w:p w:rsidR="00377A94" w:rsidRDefault="00377A94" w:rsidP="00C05A90">
            <w:pPr>
              <w:pStyle w:val="NormalWeb"/>
              <w:numPr>
                <w:ilvl w:val="0"/>
                <w:numId w:val="5"/>
              </w:numPr>
              <w:spacing w:before="40" w:beforeAutospacing="0" w:after="0" w:afterAutospacing="0"/>
              <w:rPr>
                <w:ins w:id="208" w:author="Windows User" w:date="2021-11-10T15:32:00Z"/>
                <w:rFonts w:ascii="Helvetica" w:hAnsi="Helvetica" w:cs="Helvetica"/>
                <w:color w:val="596169"/>
                <w:sz w:val="16"/>
                <w:szCs w:val="16"/>
              </w:rPr>
            </w:pPr>
          </w:p>
        </w:tc>
        <w:tc>
          <w:tcPr>
            <w:tcW w:w="3756" w:type="dxa"/>
            <w:tcPrChange w:id="209" w:author="Windows User" w:date="2021-11-10T16:07:00Z">
              <w:tcPr>
                <w:tcW w:w="3756" w:type="dxa"/>
                <w:gridSpan w:val="3"/>
              </w:tcPr>
            </w:tcPrChange>
          </w:tcPr>
          <w:p w:rsidR="00377A94" w:rsidRDefault="00B7186D" w:rsidP="00CA3190">
            <w:pPr>
              <w:pStyle w:val="NormalWeb"/>
              <w:spacing w:before="40" w:beforeAutospacing="0" w:after="0" w:afterAutospacing="0"/>
              <w:rPr>
                <w:ins w:id="210" w:author="Windows User" w:date="2021-11-10T15:32:00Z"/>
                <w:rFonts w:ascii="Helvetica" w:hAnsi="Helvetica" w:cs="Helvetica"/>
                <w:color w:val="596169"/>
                <w:sz w:val="16"/>
                <w:szCs w:val="16"/>
              </w:rPr>
            </w:pPr>
            <w:ins w:id="211" w:author="Windows User" w:date="2021-11-10T15:37:00Z">
              <w:r>
                <w:rPr>
                  <w:rFonts w:ascii="Helvetica" w:hAnsi="Helvetica" w:cs="Helvetica"/>
                  <w:color w:val="596169"/>
                  <w:sz w:val="16"/>
                  <w:szCs w:val="16"/>
                </w:rPr>
                <w:t>If games are played whenever, can games from second round be played before first round is complete</w:t>
              </w:r>
            </w:ins>
          </w:p>
        </w:tc>
        <w:tc>
          <w:tcPr>
            <w:tcW w:w="3714" w:type="dxa"/>
            <w:tcPrChange w:id="212" w:author="Windows User" w:date="2021-11-10T16:07:00Z">
              <w:tcPr>
                <w:tcW w:w="2345" w:type="dxa"/>
                <w:gridSpan w:val="3"/>
              </w:tcPr>
            </w:tcPrChange>
          </w:tcPr>
          <w:p w:rsidR="00377A94" w:rsidRDefault="00770BCE" w:rsidP="00CA3190">
            <w:pPr>
              <w:pStyle w:val="NormalWeb"/>
              <w:spacing w:before="40" w:beforeAutospacing="0" w:after="0" w:afterAutospacing="0"/>
              <w:rPr>
                <w:ins w:id="213" w:author="Windows User" w:date="2021-11-10T15:32:00Z"/>
                <w:rFonts w:ascii="Helvetica" w:hAnsi="Helvetica" w:cs="Helvetica"/>
                <w:color w:val="596169"/>
                <w:sz w:val="16"/>
                <w:szCs w:val="16"/>
              </w:rPr>
            </w:pPr>
            <w:ins w:id="214" w:author="Windows User" w:date="2021-11-10T15:59:00Z">
              <w:r>
                <w:rPr>
                  <w:rFonts w:ascii="Helvetica" w:hAnsi="Helvetica" w:cs="Helvetica"/>
                  <w:color w:val="596169"/>
                  <w:sz w:val="16"/>
                  <w:szCs w:val="16"/>
                </w:rPr>
                <w:t xml:space="preserve">Second round will be played only when first round is completed </w:t>
              </w:r>
            </w:ins>
          </w:p>
        </w:tc>
        <w:tc>
          <w:tcPr>
            <w:tcW w:w="1008" w:type="dxa"/>
            <w:tcPrChange w:id="215" w:author="Windows User" w:date="2021-11-10T16:07:00Z">
              <w:tcPr>
                <w:tcW w:w="2377" w:type="dxa"/>
                <w:gridSpan w:val="2"/>
              </w:tcPr>
            </w:tcPrChange>
          </w:tcPr>
          <w:p w:rsidR="00377A94" w:rsidRDefault="00377A94" w:rsidP="00CA3190">
            <w:pPr>
              <w:pStyle w:val="NormalWeb"/>
              <w:spacing w:before="40" w:beforeAutospacing="0" w:after="0" w:afterAutospacing="0"/>
              <w:rPr>
                <w:ins w:id="216" w:author="Windows User" w:date="2021-11-10T15:32:00Z"/>
                <w:rFonts w:ascii="Helvetica" w:hAnsi="Helvetica" w:cs="Helvetica"/>
                <w:color w:val="596169"/>
                <w:sz w:val="16"/>
                <w:szCs w:val="16"/>
              </w:rPr>
            </w:pPr>
          </w:p>
        </w:tc>
      </w:tr>
      <w:tr w:rsidR="000E0787" w:rsidTr="009B3B0F">
        <w:trPr>
          <w:ins w:id="217" w:author="Windows User" w:date="2021-11-10T15:38:00Z"/>
          <w:trPrChange w:id="218" w:author="Windows User" w:date="2021-11-10T16:07:00Z">
            <w:trPr>
              <w:gridAfter w:val="0"/>
            </w:trPr>
          </w:trPrChange>
        </w:trPr>
        <w:tc>
          <w:tcPr>
            <w:tcW w:w="778" w:type="dxa"/>
            <w:tcPrChange w:id="219"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20" w:author="Windows User" w:date="2021-11-10T15:38:00Z"/>
                <w:rFonts w:ascii="Helvetica" w:hAnsi="Helvetica" w:cs="Helvetica"/>
                <w:color w:val="596169"/>
                <w:sz w:val="16"/>
                <w:szCs w:val="16"/>
              </w:rPr>
            </w:pPr>
          </w:p>
        </w:tc>
        <w:tc>
          <w:tcPr>
            <w:tcW w:w="3756" w:type="dxa"/>
            <w:tcPrChange w:id="221" w:author="Windows User" w:date="2021-11-10T16:07:00Z">
              <w:tcPr>
                <w:tcW w:w="3756" w:type="dxa"/>
                <w:gridSpan w:val="3"/>
              </w:tcPr>
            </w:tcPrChange>
          </w:tcPr>
          <w:p w:rsidR="000E0787" w:rsidRDefault="00034597" w:rsidP="00CA3190">
            <w:pPr>
              <w:pStyle w:val="NormalWeb"/>
              <w:spacing w:before="40" w:beforeAutospacing="0" w:after="0" w:afterAutospacing="0"/>
              <w:rPr>
                <w:ins w:id="222" w:author="Windows User" w:date="2021-11-10T15:38:00Z"/>
                <w:rFonts w:ascii="Helvetica" w:hAnsi="Helvetica" w:cs="Helvetica"/>
                <w:color w:val="596169"/>
                <w:sz w:val="16"/>
                <w:szCs w:val="16"/>
              </w:rPr>
            </w:pPr>
            <w:ins w:id="223" w:author="Windows User" w:date="2021-11-10T15:43:00Z">
              <w:r>
                <w:rPr>
                  <w:rFonts w:ascii="Helvetica" w:hAnsi="Helvetica" w:cs="Helvetica"/>
                  <w:color w:val="596169"/>
                  <w:sz w:val="16"/>
                  <w:szCs w:val="16"/>
                </w:rPr>
                <w:t>How to determine who won the game</w:t>
              </w:r>
            </w:ins>
          </w:p>
        </w:tc>
        <w:tc>
          <w:tcPr>
            <w:tcW w:w="3714" w:type="dxa"/>
            <w:tcPrChange w:id="224" w:author="Windows User" w:date="2021-11-10T16:07:00Z">
              <w:tcPr>
                <w:tcW w:w="2345" w:type="dxa"/>
                <w:gridSpan w:val="3"/>
              </w:tcPr>
            </w:tcPrChange>
          </w:tcPr>
          <w:p w:rsidR="000E0787" w:rsidRDefault="000E0787" w:rsidP="00CA3190">
            <w:pPr>
              <w:pStyle w:val="NormalWeb"/>
              <w:spacing w:before="40" w:beforeAutospacing="0" w:after="0" w:afterAutospacing="0"/>
              <w:rPr>
                <w:ins w:id="225" w:author="Windows User" w:date="2021-11-10T15:38:00Z"/>
                <w:rFonts w:ascii="Helvetica" w:hAnsi="Helvetica" w:cs="Helvetica"/>
                <w:color w:val="596169"/>
                <w:sz w:val="16"/>
                <w:szCs w:val="16"/>
              </w:rPr>
            </w:pPr>
          </w:p>
        </w:tc>
        <w:tc>
          <w:tcPr>
            <w:tcW w:w="1008" w:type="dxa"/>
            <w:tcPrChange w:id="226" w:author="Windows User" w:date="2021-11-10T16:07:00Z">
              <w:tcPr>
                <w:tcW w:w="2377" w:type="dxa"/>
                <w:gridSpan w:val="2"/>
              </w:tcPr>
            </w:tcPrChange>
          </w:tcPr>
          <w:p w:rsidR="000E0787" w:rsidRDefault="000E0787" w:rsidP="00CA3190">
            <w:pPr>
              <w:pStyle w:val="NormalWeb"/>
              <w:spacing w:before="40" w:beforeAutospacing="0" w:after="0" w:afterAutospacing="0"/>
              <w:rPr>
                <w:ins w:id="227" w:author="Windows User" w:date="2021-11-10T15:38:00Z"/>
                <w:rFonts w:ascii="Helvetica" w:hAnsi="Helvetica" w:cs="Helvetica"/>
                <w:color w:val="596169"/>
                <w:sz w:val="16"/>
                <w:szCs w:val="16"/>
              </w:rPr>
            </w:pPr>
          </w:p>
        </w:tc>
      </w:tr>
      <w:tr w:rsidR="000E0787" w:rsidTr="009B3B0F">
        <w:trPr>
          <w:ins w:id="228" w:author="Windows User" w:date="2021-11-10T15:38:00Z"/>
          <w:trPrChange w:id="229" w:author="Windows User" w:date="2021-11-10T16:07:00Z">
            <w:trPr>
              <w:gridAfter w:val="0"/>
            </w:trPr>
          </w:trPrChange>
        </w:trPr>
        <w:tc>
          <w:tcPr>
            <w:tcW w:w="778" w:type="dxa"/>
            <w:tcPrChange w:id="230"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31" w:author="Windows User" w:date="2021-11-10T15:38:00Z"/>
                <w:rFonts w:ascii="Helvetica" w:hAnsi="Helvetica" w:cs="Helvetica"/>
                <w:color w:val="596169"/>
                <w:sz w:val="16"/>
                <w:szCs w:val="16"/>
              </w:rPr>
            </w:pPr>
          </w:p>
        </w:tc>
        <w:tc>
          <w:tcPr>
            <w:tcW w:w="3756" w:type="dxa"/>
            <w:tcPrChange w:id="232" w:author="Windows User" w:date="2021-11-10T16:07:00Z">
              <w:tcPr>
                <w:tcW w:w="3756" w:type="dxa"/>
                <w:gridSpan w:val="3"/>
              </w:tcPr>
            </w:tcPrChange>
          </w:tcPr>
          <w:p w:rsidR="000E0787" w:rsidRDefault="00034597" w:rsidP="00CA3190">
            <w:pPr>
              <w:pStyle w:val="NormalWeb"/>
              <w:spacing w:before="40" w:beforeAutospacing="0" w:after="0" w:afterAutospacing="0"/>
              <w:rPr>
                <w:ins w:id="233" w:author="Windows User" w:date="2021-11-10T15:38:00Z"/>
                <w:rFonts w:ascii="Helvetica" w:hAnsi="Helvetica" w:cs="Helvetica"/>
                <w:color w:val="596169"/>
                <w:sz w:val="16"/>
                <w:szCs w:val="16"/>
              </w:rPr>
            </w:pPr>
            <w:ins w:id="234" w:author="Windows User" w:date="2021-11-10T15:43:00Z">
              <w:r>
                <w:rPr>
                  <w:rFonts w:ascii="Helvetica" w:hAnsi="Helvetica" w:cs="Helvetica"/>
                  <w:color w:val="596169"/>
                  <w:sz w:val="16"/>
                  <w:szCs w:val="16"/>
                </w:rPr>
                <w:t xml:space="preserve">Do we need to store </w:t>
              </w:r>
            </w:ins>
            <w:ins w:id="235" w:author="Windows User" w:date="2021-11-10T15:44:00Z">
              <w:r>
                <w:rPr>
                  <w:rFonts w:ascii="Helvetica" w:hAnsi="Helvetica" w:cs="Helvetica"/>
                  <w:color w:val="596169"/>
                  <w:sz w:val="16"/>
                  <w:szCs w:val="16"/>
                </w:rPr>
                <w:t>team points</w:t>
              </w:r>
            </w:ins>
          </w:p>
        </w:tc>
        <w:tc>
          <w:tcPr>
            <w:tcW w:w="3714" w:type="dxa"/>
            <w:tcPrChange w:id="236" w:author="Windows User" w:date="2021-11-10T16:07:00Z">
              <w:tcPr>
                <w:tcW w:w="2345" w:type="dxa"/>
                <w:gridSpan w:val="3"/>
              </w:tcPr>
            </w:tcPrChange>
          </w:tcPr>
          <w:p w:rsidR="000E0787" w:rsidRDefault="00770BCE" w:rsidP="00CA3190">
            <w:pPr>
              <w:pStyle w:val="NormalWeb"/>
              <w:spacing w:before="40" w:beforeAutospacing="0" w:after="0" w:afterAutospacing="0"/>
              <w:rPr>
                <w:ins w:id="237" w:author="Windows User" w:date="2021-11-10T15:38:00Z"/>
                <w:rFonts w:ascii="Helvetica" w:hAnsi="Helvetica" w:cs="Helvetica"/>
                <w:color w:val="596169"/>
                <w:sz w:val="16"/>
                <w:szCs w:val="16"/>
              </w:rPr>
            </w:pPr>
            <w:ins w:id="238" w:author="Windows User" w:date="2021-11-10T16:00:00Z">
              <w:r>
                <w:rPr>
                  <w:rFonts w:ascii="Helvetica" w:hAnsi="Helvetica" w:cs="Helvetica"/>
                  <w:color w:val="596169"/>
                  <w:sz w:val="16"/>
                  <w:szCs w:val="16"/>
                </w:rPr>
                <w:t>Winner will have 1 and looser will be 0</w:t>
              </w:r>
            </w:ins>
          </w:p>
        </w:tc>
        <w:tc>
          <w:tcPr>
            <w:tcW w:w="1008" w:type="dxa"/>
            <w:tcPrChange w:id="239" w:author="Windows User" w:date="2021-11-10T16:07:00Z">
              <w:tcPr>
                <w:tcW w:w="2377" w:type="dxa"/>
                <w:gridSpan w:val="2"/>
              </w:tcPr>
            </w:tcPrChange>
          </w:tcPr>
          <w:p w:rsidR="000E0787" w:rsidRDefault="000E0787" w:rsidP="00CA3190">
            <w:pPr>
              <w:pStyle w:val="NormalWeb"/>
              <w:spacing w:before="40" w:beforeAutospacing="0" w:after="0" w:afterAutospacing="0"/>
              <w:rPr>
                <w:ins w:id="240" w:author="Windows User" w:date="2021-11-10T15:38:00Z"/>
                <w:rFonts w:ascii="Helvetica" w:hAnsi="Helvetica" w:cs="Helvetica"/>
                <w:color w:val="596169"/>
                <w:sz w:val="16"/>
                <w:szCs w:val="16"/>
              </w:rPr>
            </w:pPr>
          </w:p>
        </w:tc>
      </w:tr>
      <w:tr w:rsidR="000E0787" w:rsidTr="009B3B0F">
        <w:trPr>
          <w:ins w:id="241" w:author="Windows User" w:date="2021-11-10T15:38:00Z"/>
          <w:trPrChange w:id="242" w:author="Windows User" w:date="2021-11-10T16:07:00Z">
            <w:trPr>
              <w:gridAfter w:val="0"/>
            </w:trPr>
          </w:trPrChange>
        </w:trPr>
        <w:tc>
          <w:tcPr>
            <w:tcW w:w="778" w:type="dxa"/>
            <w:tcPrChange w:id="243"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44" w:author="Windows User" w:date="2021-11-10T15:38:00Z"/>
                <w:rFonts w:ascii="Helvetica" w:hAnsi="Helvetica" w:cs="Helvetica"/>
                <w:color w:val="596169"/>
                <w:sz w:val="16"/>
                <w:szCs w:val="16"/>
              </w:rPr>
            </w:pPr>
          </w:p>
        </w:tc>
        <w:tc>
          <w:tcPr>
            <w:tcW w:w="3756" w:type="dxa"/>
            <w:tcPrChange w:id="245" w:author="Windows User" w:date="2021-11-10T16:07:00Z">
              <w:tcPr>
                <w:tcW w:w="3756" w:type="dxa"/>
                <w:gridSpan w:val="3"/>
              </w:tcPr>
            </w:tcPrChange>
          </w:tcPr>
          <w:p w:rsidR="000E0787" w:rsidRDefault="00034597" w:rsidP="00CA3190">
            <w:pPr>
              <w:pStyle w:val="NormalWeb"/>
              <w:spacing w:before="40" w:beforeAutospacing="0" w:after="0" w:afterAutospacing="0"/>
              <w:rPr>
                <w:ins w:id="246" w:author="Windows User" w:date="2021-11-10T15:38:00Z"/>
                <w:rFonts w:ascii="Helvetica" w:hAnsi="Helvetica" w:cs="Helvetica"/>
                <w:color w:val="596169"/>
                <w:sz w:val="16"/>
                <w:szCs w:val="16"/>
              </w:rPr>
            </w:pPr>
            <w:ins w:id="247" w:author="Windows User" w:date="2021-11-10T15:44:00Z">
              <w:r>
                <w:rPr>
                  <w:rFonts w:ascii="Helvetica" w:hAnsi="Helvetica" w:cs="Helvetica"/>
                  <w:color w:val="596169"/>
                  <w:sz w:val="16"/>
                  <w:szCs w:val="16"/>
                </w:rPr>
                <w:t xml:space="preserve">Do we need to store numbers of players in each game </w:t>
              </w:r>
            </w:ins>
          </w:p>
        </w:tc>
        <w:tc>
          <w:tcPr>
            <w:tcW w:w="3714" w:type="dxa"/>
            <w:tcPrChange w:id="248" w:author="Windows User" w:date="2021-11-10T16:07:00Z">
              <w:tcPr>
                <w:tcW w:w="2345" w:type="dxa"/>
                <w:gridSpan w:val="3"/>
              </w:tcPr>
            </w:tcPrChange>
          </w:tcPr>
          <w:p w:rsidR="000E0787" w:rsidRDefault="000E0787" w:rsidP="00CA3190">
            <w:pPr>
              <w:pStyle w:val="NormalWeb"/>
              <w:spacing w:before="40" w:beforeAutospacing="0" w:after="0" w:afterAutospacing="0"/>
              <w:rPr>
                <w:ins w:id="249" w:author="Windows User" w:date="2021-11-10T15:38:00Z"/>
                <w:rFonts w:ascii="Helvetica" w:hAnsi="Helvetica" w:cs="Helvetica"/>
                <w:color w:val="596169"/>
                <w:sz w:val="16"/>
                <w:szCs w:val="16"/>
              </w:rPr>
            </w:pPr>
          </w:p>
        </w:tc>
        <w:tc>
          <w:tcPr>
            <w:tcW w:w="1008" w:type="dxa"/>
            <w:tcPrChange w:id="250" w:author="Windows User" w:date="2021-11-10T16:07:00Z">
              <w:tcPr>
                <w:tcW w:w="2377" w:type="dxa"/>
                <w:gridSpan w:val="2"/>
              </w:tcPr>
            </w:tcPrChange>
          </w:tcPr>
          <w:p w:rsidR="000E0787" w:rsidRDefault="000E0787" w:rsidP="00CA3190">
            <w:pPr>
              <w:pStyle w:val="NormalWeb"/>
              <w:spacing w:before="40" w:beforeAutospacing="0" w:after="0" w:afterAutospacing="0"/>
              <w:rPr>
                <w:ins w:id="251" w:author="Windows User" w:date="2021-11-10T15:38:00Z"/>
                <w:rFonts w:ascii="Helvetica" w:hAnsi="Helvetica" w:cs="Helvetica"/>
                <w:color w:val="596169"/>
                <w:sz w:val="16"/>
                <w:szCs w:val="16"/>
              </w:rPr>
            </w:pPr>
          </w:p>
        </w:tc>
      </w:tr>
      <w:tr w:rsidR="000E0787" w:rsidTr="009B3B0F">
        <w:trPr>
          <w:ins w:id="252" w:author="Windows User" w:date="2021-11-10T15:38:00Z"/>
          <w:trPrChange w:id="253" w:author="Windows User" w:date="2021-11-10T16:07:00Z">
            <w:trPr>
              <w:gridAfter w:val="0"/>
            </w:trPr>
          </w:trPrChange>
        </w:trPr>
        <w:tc>
          <w:tcPr>
            <w:tcW w:w="778" w:type="dxa"/>
            <w:tcPrChange w:id="254"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55" w:author="Windows User" w:date="2021-11-10T15:38:00Z"/>
                <w:rFonts w:ascii="Helvetica" w:hAnsi="Helvetica" w:cs="Helvetica"/>
                <w:color w:val="596169"/>
                <w:sz w:val="16"/>
                <w:szCs w:val="16"/>
              </w:rPr>
            </w:pPr>
          </w:p>
        </w:tc>
        <w:tc>
          <w:tcPr>
            <w:tcW w:w="3756" w:type="dxa"/>
            <w:tcPrChange w:id="256" w:author="Windows User" w:date="2021-11-10T16:07:00Z">
              <w:tcPr>
                <w:tcW w:w="3756" w:type="dxa"/>
                <w:gridSpan w:val="3"/>
              </w:tcPr>
            </w:tcPrChange>
          </w:tcPr>
          <w:p w:rsidR="000E0787" w:rsidRDefault="00034597" w:rsidP="00CA3190">
            <w:pPr>
              <w:pStyle w:val="NormalWeb"/>
              <w:spacing w:before="40" w:beforeAutospacing="0" w:after="0" w:afterAutospacing="0"/>
              <w:rPr>
                <w:ins w:id="257" w:author="Windows User" w:date="2021-11-10T15:38:00Z"/>
                <w:rFonts w:ascii="Helvetica" w:hAnsi="Helvetica" w:cs="Helvetica"/>
                <w:color w:val="596169"/>
                <w:sz w:val="16"/>
                <w:szCs w:val="16"/>
              </w:rPr>
            </w:pPr>
            <w:ins w:id="258" w:author="Windows User" w:date="2021-11-10T15:45:00Z">
              <w:r>
                <w:rPr>
                  <w:rFonts w:ascii="Helvetica" w:hAnsi="Helvetica" w:cs="Helvetica"/>
                  <w:color w:val="596169"/>
                  <w:sz w:val="16"/>
                  <w:szCs w:val="16"/>
                </w:rPr>
                <w:t xml:space="preserve">Who are the users of the application and what access level do they have </w:t>
              </w:r>
            </w:ins>
          </w:p>
        </w:tc>
        <w:tc>
          <w:tcPr>
            <w:tcW w:w="3714" w:type="dxa"/>
            <w:tcPrChange w:id="259" w:author="Windows User" w:date="2021-11-10T16:07:00Z">
              <w:tcPr>
                <w:tcW w:w="2345" w:type="dxa"/>
                <w:gridSpan w:val="3"/>
              </w:tcPr>
            </w:tcPrChange>
          </w:tcPr>
          <w:p w:rsidR="000E0787" w:rsidRDefault="003963CD" w:rsidP="00CA3190">
            <w:pPr>
              <w:pStyle w:val="NormalWeb"/>
              <w:spacing w:before="40" w:beforeAutospacing="0" w:after="0" w:afterAutospacing="0"/>
              <w:rPr>
                <w:ins w:id="260" w:author="Windows User" w:date="2021-11-10T15:38:00Z"/>
                <w:rFonts w:ascii="Helvetica" w:hAnsi="Helvetica" w:cs="Helvetica"/>
                <w:color w:val="596169"/>
                <w:sz w:val="16"/>
                <w:szCs w:val="16"/>
              </w:rPr>
            </w:pPr>
            <w:ins w:id="261" w:author="Windows User" w:date="2021-11-10T16:15:00Z">
              <w:r>
                <w:rPr>
                  <w:rFonts w:ascii="Helvetica" w:hAnsi="Helvetica" w:cs="Helvetica"/>
                  <w:color w:val="596169"/>
                  <w:sz w:val="16"/>
                  <w:szCs w:val="16"/>
                </w:rPr>
                <w:t>No level of access</w:t>
              </w:r>
            </w:ins>
          </w:p>
        </w:tc>
        <w:tc>
          <w:tcPr>
            <w:tcW w:w="1008" w:type="dxa"/>
            <w:tcPrChange w:id="262" w:author="Windows User" w:date="2021-11-10T16:07:00Z">
              <w:tcPr>
                <w:tcW w:w="2377" w:type="dxa"/>
                <w:gridSpan w:val="2"/>
              </w:tcPr>
            </w:tcPrChange>
          </w:tcPr>
          <w:p w:rsidR="000E0787" w:rsidRDefault="000E0787" w:rsidP="00CA3190">
            <w:pPr>
              <w:pStyle w:val="NormalWeb"/>
              <w:spacing w:before="40" w:beforeAutospacing="0" w:after="0" w:afterAutospacing="0"/>
              <w:rPr>
                <w:ins w:id="263" w:author="Windows User" w:date="2021-11-10T15:38:00Z"/>
                <w:rFonts w:ascii="Helvetica" w:hAnsi="Helvetica" w:cs="Helvetica"/>
                <w:color w:val="596169"/>
                <w:sz w:val="16"/>
                <w:szCs w:val="16"/>
              </w:rPr>
            </w:pPr>
          </w:p>
        </w:tc>
      </w:tr>
      <w:tr w:rsidR="000E0787" w:rsidTr="009B3B0F">
        <w:trPr>
          <w:ins w:id="264" w:author="Windows User" w:date="2021-11-10T15:38:00Z"/>
          <w:trPrChange w:id="265" w:author="Windows User" w:date="2021-11-10T16:07:00Z">
            <w:trPr>
              <w:gridAfter w:val="0"/>
            </w:trPr>
          </w:trPrChange>
        </w:trPr>
        <w:tc>
          <w:tcPr>
            <w:tcW w:w="778" w:type="dxa"/>
            <w:tcPrChange w:id="266"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67" w:author="Windows User" w:date="2021-11-10T15:38:00Z"/>
                <w:rFonts w:ascii="Helvetica" w:hAnsi="Helvetica" w:cs="Helvetica"/>
                <w:color w:val="596169"/>
                <w:sz w:val="16"/>
                <w:szCs w:val="16"/>
              </w:rPr>
            </w:pPr>
          </w:p>
        </w:tc>
        <w:tc>
          <w:tcPr>
            <w:tcW w:w="3756" w:type="dxa"/>
            <w:tcPrChange w:id="268" w:author="Windows User" w:date="2021-11-10T16:07:00Z">
              <w:tcPr>
                <w:tcW w:w="3756" w:type="dxa"/>
                <w:gridSpan w:val="3"/>
              </w:tcPr>
            </w:tcPrChange>
          </w:tcPr>
          <w:p w:rsidR="000E0787" w:rsidRDefault="00BB05F0" w:rsidP="00CA3190">
            <w:pPr>
              <w:pStyle w:val="NormalWeb"/>
              <w:spacing w:before="40" w:beforeAutospacing="0" w:after="0" w:afterAutospacing="0"/>
              <w:rPr>
                <w:ins w:id="269" w:author="Windows User" w:date="2021-11-10T15:38:00Z"/>
                <w:rFonts w:ascii="Helvetica" w:hAnsi="Helvetica" w:cs="Helvetica"/>
                <w:color w:val="596169"/>
                <w:sz w:val="16"/>
                <w:szCs w:val="16"/>
              </w:rPr>
            </w:pPr>
            <w:ins w:id="270" w:author="Windows User" w:date="2021-11-10T15:46:00Z">
              <w:r>
                <w:rPr>
                  <w:rFonts w:ascii="Helvetica" w:hAnsi="Helvetica" w:cs="Helvetica"/>
                  <w:color w:val="596169"/>
                  <w:sz w:val="16"/>
                  <w:szCs w:val="16"/>
                </w:rPr>
                <w:t>What kind of front end does this system has</w:t>
              </w:r>
            </w:ins>
          </w:p>
        </w:tc>
        <w:tc>
          <w:tcPr>
            <w:tcW w:w="3714" w:type="dxa"/>
            <w:tcPrChange w:id="271" w:author="Windows User" w:date="2021-11-10T16:07:00Z">
              <w:tcPr>
                <w:tcW w:w="2345" w:type="dxa"/>
                <w:gridSpan w:val="3"/>
              </w:tcPr>
            </w:tcPrChange>
          </w:tcPr>
          <w:p w:rsidR="000E0787" w:rsidRDefault="00770BCE" w:rsidP="00CA3190">
            <w:pPr>
              <w:pStyle w:val="NormalWeb"/>
              <w:spacing w:before="40" w:beforeAutospacing="0" w:after="0" w:afterAutospacing="0"/>
              <w:rPr>
                <w:ins w:id="272" w:author="Windows User" w:date="2021-11-10T15:38:00Z"/>
                <w:rFonts w:ascii="Helvetica" w:hAnsi="Helvetica" w:cs="Helvetica"/>
                <w:color w:val="596169"/>
                <w:sz w:val="16"/>
                <w:szCs w:val="16"/>
              </w:rPr>
            </w:pPr>
            <w:ins w:id="273" w:author="Windows User" w:date="2021-11-10T16:01:00Z">
              <w:r>
                <w:rPr>
                  <w:rFonts w:ascii="Helvetica" w:hAnsi="Helvetica" w:cs="Helvetica"/>
                  <w:color w:val="596169"/>
                  <w:sz w:val="16"/>
                  <w:szCs w:val="16"/>
                </w:rPr>
                <w:t>Desktop as of now but web or mobile later</w:t>
              </w:r>
            </w:ins>
          </w:p>
        </w:tc>
        <w:tc>
          <w:tcPr>
            <w:tcW w:w="1008" w:type="dxa"/>
            <w:tcPrChange w:id="274" w:author="Windows User" w:date="2021-11-10T16:07:00Z">
              <w:tcPr>
                <w:tcW w:w="2377" w:type="dxa"/>
                <w:gridSpan w:val="2"/>
              </w:tcPr>
            </w:tcPrChange>
          </w:tcPr>
          <w:p w:rsidR="000E0787" w:rsidRDefault="000E0787" w:rsidP="00CA3190">
            <w:pPr>
              <w:pStyle w:val="NormalWeb"/>
              <w:spacing w:before="40" w:beforeAutospacing="0" w:after="0" w:afterAutospacing="0"/>
              <w:rPr>
                <w:ins w:id="275" w:author="Windows User" w:date="2021-11-10T15:38:00Z"/>
                <w:rFonts w:ascii="Helvetica" w:hAnsi="Helvetica" w:cs="Helvetica"/>
                <w:color w:val="596169"/>
                <w:sz w:val="16"/>
                <w:szCs w:val="16"/>
              </w:rPr>
            </w:pPr>
          </w:p>
        </w:tc>
      </w:tr>
      <w:tr w:rsidR="000E0787" w:rsidTr="009B3B0F">
        <w:trPr>
          <w:ins w:id="276" w:author="Windows User" w:date="2021-11-10T15:38:00Z"/>
          <w:trPrChange w:id="277" w:author="Windows User" w:date="2021-11-10T16:07:00Z">
            <w:trPr>
              <w:gridAfter w:val="0"/>
            </w:trPr>
          </w:trPrChange>
        </w:trPr>
        <w:tc>
          <w:tcPr>
            <w:tcW w:w="778" w:type="dxa"/>
            <w:tcPrChange w:id="278" w:author="Windows User" w:date="2021-11-10T16:07:00Z">
              <w:tcPr>
                <w:tcW w:w="778" w:type="dxa"/>
                <w:gridSpan w:val="2"/>
              </w:tcPr>
            </w:tcPrChange>
          </w:tcPr>
          <w:p w:rsidR="000E0787" w:rsidRDefault="000E0787" w:rsidP="00C05A90">
            <w:pPr>
              <w:pStyle w:val="NormalWeb"/>
              <w:numPr>
                <w:ilvl w:val="0"/>
                <w:numId w:val="5"/>
              </w:numPr>
              <w:spacing w:before="40" w:beforeAutospacing="0" w:after="0" w:afterAutospacing="0"/>
              <w:rPr>
                <w:ins w:id="279" w:author="Windows User" w:date="2021-11-10T15:38:00Z"/>
                <w:rFonts w:ascii="Helvetica" w:hAnsi="Helvetica" w:cs="Helvetica"/>
                <w:color w:val="596169"/>
                <w:sz w:val="16"/>
                <w:szCs w:val="16"/>
              </w:rPr>
            </w:pPr>
          </w:p>
        </w:tc>
        <w:tc>
          <w:tcPr>
            <w:tcW w:w="3756" w:type="dxa"/>
            <w:tcPrChange w:id="280" w:author="Windows User" w:date="2021-11-10T16:07:00Z">
              <w:tcPr>
                <w:tcW w:w="3756" w:type="dxa"/>
                <w:gridSpan w:val="3"/>
              </w:tcPr>
            </w:tcPrChange>
          </w:tcPr>
          <w:p w:rsidR="000E0787" w:rsidRDefault="00BB05F0" w:rsidP="00CA3190">
            <w:pPr>
              <w:pStyle w:val="NormalWeb"/>
              <w:spacing w:before="40" w:beforeAutospacing="0" w:after="0" w:afterAutospacing="0"/>
              <w:rPr>
                <w:ins w:id="281" w:author="Windows User" w:date="2021-11-10T15:38:00Z"/>
                <w:rFonts w:ascii="Helvetica" w:hAnsi="Helvetica" w:cs="Helvetica"/>
                <w:color w:val="596169"/>
                <w:sz w:val="16"/>
                <w:szCs w:val="16"/>
              </w:rPr>
            </w:pPr>
            <w:ins w:id="282" w:author="Windows User" w:date="2021-11-10T15:47:00Z">
              <w:r>
                <w:rPr>
                  <w:rFonts w:ascii="Helvetica" w:hAnsi="Helvetica" w:cs="Helvetica"/>
                  <w:color w:val="596169"/>
                  <w:sz w:val="16"/>
                  <w:szCs w:val="16"/>
                </w:rPr>
                <w:t>Where will data be stored</w:t>
              </w:r>
            </w:ins>
          </w:p>
        </w:tc>
        <w:tc>
          <w:tcPr>
            <w:tcW w:w="3714" w:type="dxa"/>
            <w:tcPrChange w:id="283" w:author="Windows User" w:date="2021-11-10T16:07:00Z">
              <w:tcPr>
                <w:tcW w:w="2345" w:type="dxa"/>
                <w:gridSpan w:val="3"/>
              </w:tcPr>
            </w:tcPrChange>
          </w:tcPr>
          <w:p w:rsidR="000E0787" w:rsidRDefault="00F63234" w:rsidP="00CA3190">
            <w:pPr>
              <w:pStyle w:val="NormalWeb"/>
              <w:spacing w:before="40" w:beforeAutospacing="0" w:after="0" w:afterAutospacing="0"/>
              <w:rPr>
                <w:ins w:id="284" w:author="Windows User" w:date="2021-11-10T15:38:00Z"/>
                <w:rFonts w:ascii="Helvetica" w:hAnsi="Helvetica" w:cs="Helvetica"/>
                <w:color w:val="596169"/>
                <w:sz w:val="16"/>
                <w:szCs w:val="16"/>
              </w:rPr>
            </w:pPr>
            <w:ins w:id="285" w:author="Windows User" w:date="2021-11-10T16:02:00Z">
              <w:r>
                <w:rPr>
                  <w:rFonts w:ascii="Helvetica" w:hAnsi="Helvetica" w:cs="Helvetica"/>
                  <w:color w:val="596169"/>
                  <w:sz w:val="16"/>
                  <w:szCs w:val="16"/>
                </w:rPr>
                <w:t>MS SQL db but option to store in text file</w:t>
              </w:r>
            </w:ins>
          </w:p>
        </w:tc>
        <w:tc>
          <w:tcPr>
            <w:tcW w:w="1008" w:type="dxa"/>
            <w:tcPrChange w:id="286" w:author="Windows User" w:date="2021-11-10T16:07:00Z">
              <w:tcPr>
                <w:tcW w:w="2377" w:type="dxa"/>
                <w:gridSpan w:val="2"/>
              </w:tcPr>
            </w:tcPrChange>
          </w:tcPr>
          <w:p w:rsidR="000E0787" w:rsidRDefault="000E0787" w:rsidP="00CA3190">
            <w:pPr>
              <w:pStyle w:val="NormalWeb"/>
              <w:spacing w:before="40" w:beforeAutospacing="0" w:after="0" w:afterAutospacing="0"/>
              <w:rPr>
                <w:ins w:id="287" w:author="Windows User" w:date="2021-11-10T15:38:00Z"/>
                <w:rFonts w:ascii="Helvetica" w:hAnsi="Helvetica" w:cs="Helvetica"/>
                <w:color w:val="596169"/>
                <w:sz w:val="16"/>
                <w:szCs w:val="16"/>
              </w:rPr>
            </w:pPr>
          </w:p>
        </w:tc>
      </w:tr>
      <w:tr w:rsidR="00BB05F0" w:rsidTr="009B3B0F">
        <w:trPr>
          <w:ins w:id="288" w:author="Windows User" w:date="2021-11-10T15:47:00Z"/>
          <w:trPrChange w:id="289" w:author="Windows User" w:date="2021-11-10T16:07:00Z">
            <w:trPr>
              <w:gridAfter w:val="0"/>
            </w:trPr>
          </w:trPrChange>
        </w:trPr>
        <w:tc>
          <w:tcPr>
            <w:tcW w:w="778" w:type="dxa"/>
            <w:tcPrChange w:id="290" w:author="Windows User" w:date="2021-11-10T16:07:00Z">
              <w:tcPr>
                <w:tcW w:w="778" w:type="dxa"/>
                <w:gridSpan w:val="2"/>
              </w:tcPr>
            </w:tcPrChange>
          </w:tcPr>
          <w:p w:rsidR="00BB05F0" w:rsidRDefault="00BB05F0" w:rsidP="00C05A90">
            <w:pPr>
              <w:pStyle w:val="NormalWeb"/>
              <w:numPr>
                <w:ilvl w:val="0"/>
                <w:numId w:val="5"/>
              </w:numPr>
              <w:spacing w:before="40" w:beforeAutospacing="0" w:after="0" w:afterAutospacing="0"/>
              <w:rPr>
                <w:ins w:id="291" w:author="Windows User" w:date="2021-11-10T15:47:00Z"/>
                <w:rFonts w:ascii="Helvetica" w:hAnsi="Helvetica" w:cs="Helvetica"/>
                <w:color w:val="596169"/>
                <w:sz w:val="16"/>
                <w:szCs w:val="16"/>
              </w:rPr>
            </w:pPr>
          </w:p>
        </w:tc>
        <w:tc>
          <w:tcPr>
            <w:tcW w:w="3756" w:type="dxa"/>
            <w:tcPrChange w:id="292" w:author="Windows User" w:date="2021-11-10T16:07:00Z">
              <w:tcPr>
                <w:tcW w:w="3756" w:type="dxa"/>
                <w:gridSpan w:val="3"/>
              </w:tcPr>
            </w:tcPrChange>
          </w:tcPr>
          <w:p w:rsidR="00BB05F0" w:rsidRDefault="006A092D" w:rsidP="00CA3190">
            <w:pPr>
              <w:pStyle w:val="NormalWeb"/>
              <w:spacing w:before="40" w:beforeAutospacing="0" w:after="0" w:afterAutospacing="0"/>
              <w:rPr>
                <w:ins w:id="293" w:author="Windows User" w:date="2021-11-10T15:47:00Z"/>
                <w:rFonts w:ascii="Helvetica" w:hAnsi="Helvetica" w:cs="Helvetica"/>
                <w:color w:val="596169"/>
                <w:sz w:val="16"/>
                <w:szCs w:val="16"/>
              </w:rPr>
            </w:pPr>
            <w:ins w:id="294" w:author="Windows User" w:date="2021-11-10T15:47:00Z">
              <w:r>
                <w:rPr>
                  <w:rFonts w:ascii="Helvetica" w:hAnsi="Helvetica" w:cs="Helvetica"/>
                  <w:color w:val="596169"/>
                  <w:sz w:val="16"/>
                  <w:szCs w:val="16"/>
                </w:rPr>
                <w:t>Will the s</w:t>
              </w:r>
              <w:r w:rsidR="00770BCE">
                <w:rPr>
                  <w:rFonts w:ascii="Helvetica" w:hAnsi="Helvetica" w:cs="Helvetica"/>
                  <w:color w:val="596169"/>
                  <w:sz w:val="16"/>
                  <w:szCs w:val="16"/>
                </w:rPr>
                <w:t>ystem handle fees, prize and pa</w:t>
              </w:r>
            </w:ins>
            <w:ins w:id="295" w:author="Windows User" w:date="2021-11-10T16:01:00Z">
              <w:r w:rsidR="00770BCE">
                <w:rPr>
                  <w:rFonts w:ascii="Helvetica" w:hAnsi="Helvetica" w:cs="Helvetica"/>
                  <w:color w:val="596169"/>
                  <w:sz w:val="16"/>
                  <w:szCs w:val="16"/>
                </w:rPr>
                <w:t>y</w:t>
              </w:r>
            </w:ins>
            <w:ins w:id="296" w:author="Windows User" w:date="2021-11-10T15:47:00Z">
              <w:r>
                <w:rPr>
                  <w:rFonts w:ascii="Helvetica" w:hAnsi="Helvetica" w:cs="Helvetica"/>
                  <w:color w:val="596169"/>
                  <w:sz w:val="16"/>
                  <w:szCs w:val="16"/>
                </w:rPr>
                <w:t>outs</w:t>
              </w:r>
            </w:ins>
          </w:p>
        </w:tc>
        <w:tc>
          <w:tcPr>
            <w:tcW w:w="3714" w:type="dxa"/>
            <w:tcPrChange w:id="297" w:author="Windows User" w:date="2021-11-10T16:07:00Z">
              <w:tcPr>
                <w:tcW w:w="2345" w:type="dxa"/>
                <w:gridSpan w:val="3"/>
              </w:tcPr>
            </w:tcPrChange>
          </w:tcPr>
          <w:p w:rsidR="00BB05F0" w:rsidRDefault="009B3B0F" w:rsidP="00CA3190">
            <w:pPr>
              <w:pStyle w:val="NormalWeb"/>
              <w:spacing w:before="40" w:beforeAutospacing="0" w:after="0" w:afterAutospacing="0"/>
              <w:rPr>
                <w:ins w:id="298" w:author="Windows User" w:date="2021-11-10T16:06:00Z"/>
                <w:rFonts w:ascii="Helvetica" w:hAnsi="Helvetica" w:cs="Helvetica"/>
                <w:color w:val="596169"/>
                <w:sz w:val="16"/>
                <w:szCs w:val="16"/>
              </w:rPr>
            </w:pPr>
            <w:ins w:id="299" w:author="Windows User" w:date="2021-11-10T16:05:00Z">
              <w:r>
                <w:rPr>
                  <w:rFonts w:ascii="Helvetica" w:hAnsi="Helvetica" w:cs="Helvetica"/>
                  <w:color w:val="596169"/>
                  <w:sz w:val="16"/>
                  <w:szCs w:val="16"/>
                </w:rPr>
                <w:t xml:space="preserve">Yes, The tournament should have the option of charging an entry fee. </w:t>
              </w:r>
            </w:ins>
          </w:p>
          <w:p w:rsidR="003B47EE" w:rsidRDefault="009B3B0F">
            <w:pPr>
              <w:pStyle w:val="NormalWeb"/>
              <w:spacing w:before="40" w:beforeAutospacing="0" w:after="0" w:afterAutospacing="0"/>
              <w:rPr>
                <w:ins w:id="300" w:author="Windows User" w:date="2021-11-10T15:47:00Z"/>
                <w:rFonts w:ascii="Helvetica" w:hAnsi="Helvetica" w:cs="Helvetica"/>
                <w:color w:val="596169"/>
                <w:sz w:val="16"/>
                <w:szCs w:val="16"/>
              </w:rPr>
            </w:pPr>
            <w:ins w:id="301" w:author="Windows User" w:date="2021-11-10T16:06:00Z">
              <w:r>
                <w:rPr>
                  <w:rFonts w:ascii="Helvetica" w:hAnsi="Helvetica" w:cs="Helvetica"/>
                  <w:color w:val="596169"/>
                  <w:sz w:val="16"/>
                  <w:szCs w:val="16"/>
                </w:rPr>
                <w:t>Prizes should also be an option</w:t>
              </w:r>
            </w:ins>
            <w:ins w:id="302" w:author="Windows User" w:date="2021-11-10T16:07:00Z">
              <w:r>
                <w:rPr>
                  <w:rFonts w:ascii="Helvetica" w:hAnsi="Helvetica" w:cs="Helvetica"/>
                  <w:color w:val="596169"/>
                  <w:sz w:val="16"/>
                  <w:szCs w:val="16"/>
                </w:rPr>
                <w:t>,</w:t>
              </w:r>
            </w:ins>
            <w:ins w:id="303" w:author="Windows User" w:date="2021-11-10T16:06:00Z">
              <w:r>
                <w:rPr>
                  <w:rFonts w:ascii="Helvetica" w:hAnsi="Helvetica" w:cs="Helvetica"/>
                  <w:color w:val="596169"/>
                  <w:sz w:val="16"/>
                  <w:szCs w:val="16"/>
                </w:rPr>
                <w:t xml:space="preserve"> where the</w:t>
              </w:r>
            </w:ins>
            <w:ins w:id="304" w:author="Windows User" w:date="2021-11-10T16:07:00Z">
              <w:r>
                <w:rPr>
                  <w:rFonts w:ascii="Helvetica" w:hAnsi="Helvetica" w:cs="Helvetica"/>
                  <w:color w:val="596169"/>
                  <w:sz w:val="16"/>
                  <w:szCs w:val="16"/>
                </w:rPr>
                <w:t xml:space="preserve"> tournament administrator chooses how much</w:t>
              </w:r>
            </w:ins>
            <w:ins w:id="305" w:author="Windows User" w:date="2021-11-10T16:08:00Z">
              <w:r w:rsidR="00FC3F87">
                <w:rPr>
                  <w:rFonts w:ascii="Helvetica" w:hAnsi="Helvetica" w:cs="Helvetica"/>
                  <w:color w:val="596169"/>
                  <w:sz w:val="16"/>
                  <w:szCs w:val="16"/>
                </w:rPr>
                <w:t xml:space="preserve"> </w:t>
              </w:r>
            </w:ins>
            <w:ins w:id="306" w:author="Windows User" w:date="2021-11-10T16:07:00Z">
              <w:r>
                <w:rPr>
                  <w:rFonts w:ascii="Helvetica" w:hAnsi="Helvetica" w:cs="Helvetica"/>
                  <w:color w:val="596169"/>
                  <w:sz w:val="16"/>
                  <w:szCs w:val="16"/>
                </w:rPr>
                <w:t>money to award a variable number of places.</w:t>
              </w:r>
            </w:ins>
            <w:ins w:id="307" w:author="Windows User" w:date="2021-11-10T16:08:00Z">
              <w:r w:rsidR="00FC3F87">
                <w:rPr>
                  <w:rFonts w:ascii="Helvetica" w:hAnsi="Helvetica" w:cs="Helvetica"/>
                  <w:color w:val="596169"/>
                  <w:sz w:val="16"/>
                  <w:szCs w:val="16"/>
                </w:rPr>
                <w:t xml:space="preserve"> Total cash amount should not exceed income from the tournament. A percentage based system would also be nice to specify</w:t>
              </w:r>
            </w:ins>
            <w:ins w:id="308" w:author="Windows User" w:date="2021-11-10T16:07:00Z">
              <w:r>
                <w:rPr>
                  <w:rFonts w:ascii="Helvetica" w:hAnsi="Helvetica" w:cs="Helvetica"/>
                  <w:color w:val="596169"/>
                  <w:sz w:val="16"/>
                  <w:szCs w:val="16"/>
                </w:rPr>
                <w:t xml:space="preserve"> </w:t>
              </w:r>
            </w:ins>
            <w:ins w:id="309" w:author="Windows User" w:date="2021-11-10T16:06:00Z">
              <w:r>
                <w:rPr>
                  <w:rFonts w:ascii="Helvetica" w:hAnsi="Helvetica" w:cs="Helvetica"/>
                  <w:color w:val="596169"/>
                  <w:sz w:val="16"/>
                  <w:szCs w:val="16"/>
                </w:rPr>
                <w:t xml:space="preserve"> </w:t>
              </w:r>
            </w:ins>
          </w:p>
        </w:tc>
        <w:tc>
          <w:tcPr>
            <w:tcW w:w="1008" w:type="dxa"/>
            <w:tcPrChange w:id="310" w:author="Windows User" w:date="2021-11-10T16:07:00Z">
              <w:tcPr>
                <w:tcW w:w="2377" w:type="dxa"/>
                <w:gridSpan w:val="2"/>
              </w:tcPr>
            </w:tcPrChange>
          </w:tcPr>
          <w:p w:rsidR="00BB05F0" w:rsidRDefault="00BB05F0" w:rsidP="00CA3190">
            <w:pPr>
              <w:pStyle w:val="NormalWeb"/>
              <w:spacing w:before="40" w:beforeAutospacing="0" w:after="0" w:afterAutospacing="0"/>
              <w:rPr>
                <w:ins w:id="311" w:author="Windows User" w:date="2021-11-10T15:47:00Z"/>
                <w:rFonts w:ascii="Helvetica" w:hAnsi="Helvetica" w:cs="Helvetica"/>
                <w:color w:val="596169"/>
                <w:sz w:val="16"/>
                <w:szCs w:val="16"/>
              </w:rPr>
            </w:pPr>
          </w:p>
        </w:tc>
      </w:tr>
      <w:tr w:rsidR="00BB05F0" w:rsidTr="009B3B0F">
        <w:trPr>
          <w:ins w:id="312" w:author="Windows User" w:date="2021-11-10T15:47:00Z"/>
          <w:trPrChange w:id="313" w:author="Windows User" w:date="2021-11-10T16:07:00Z">
            <w:trPr>
              <w:gridAfter w:val="0"/>
            </w:trPr>
          </w:trPrChange>
        </w:trPr>
        <w:tc>
          <w:tcPr>
            <w:tcW w:w="778" w:type="dxa"/>
            <w:tcPrChange w:id="314" w:author="Windows User" w:date="2021-11-10T16:07:00Z">
              <w:tcPr>
                <w:tcW w:w="778" w:type="dxa"/>
                <w:gridSpan w:val="2"/>
              </w:tcPr>
            </w:tcPrChange>
          </w:tcPr>
          <w:p w:rsidR="00BB05F0" w:rsidRDefault="00BB05F0" w:rsidP="00C05A90">
            <w:pPr>
              <w:pStyle w:val="NormalWeb"/>
              <w:numPr>
                <w:ilvl w:val="0"/>
                <w:numId w:val="5"/>
              </w:numPr>
              <w:spacing w:before="40" w:beforeAutospacing="0" w:after="0" w:afterAutospacing="0"/>
              <w:rPr>
                <w:ins w:id="315" w:author="Windows User" w:date="2021-11-10T15:47:00Z"/>
                <w:rFonts w:ascii="Helvetica" w:hAnsi="Helvetica" w:cs="Helvetica"/>
                <w:color w:val="596169"/>
                <w:sz w:val="16"/>
                <w:szCs w:val="16"/>
              </w:rPr>
            </w:pPr>
          </w:p>
        </w:tc>
        <w:tc>
          <w:tcPr>
            <w:tcW w:w="3756" w:type="dxa"/>
            <w:tcPrChange w:id="316" w:author="Windows User" w:date="2021-11-10T16:07:00Z">
              <w:tcPr>
                <w:tcW w:w="3756" w:type="dxa"/>
                <w:gridSpan w:val="3"/>
              </w:tcPr>
            </w:tcPrChange>
          </w:tcPr>
          <w:p w:rsidR="00BB05F0" w:rsidRDefault="00784BE9" w:rsidP="00CA3190">
            <w:pPr>
              <w:pStyle w:val="NormalWeb"/>
              <w:spacing w:before="40" w:beforeAutospacing="0" w:after="0" w:afterAutospacing="0"/>
              <w:rPr>
                <w:ins w:id="317" w:author="Windows User" w:date="2021-11-10T15:47:00Z"/>
                <w:rFonts w:ascii="Helvetica" w:hAnsi="Helvetica" w:cs="Helvetica"/>
                <w:color w:val="596169"/>
                <w:sz w:val="16"/>
                <w:szCs w:val="16"/>
              </w:rPr>
            </w:pPr>
            <w:ins w:id="318" w:author="Windows User" w:date="2021-11-10T15:48:00Z">
              <w:r>
                <w:rPr>
                  <w:rFonts w:ascii="Helvetica" w:hAnsi="Helvetica" w:cs="Helvetica"/>
                  <w:color w:val="596169"/>
                  <w:sz w:val="16"/>
                  <w:szCs w:val="16"/>
                </w:rPr>
                <w:t>What type of reporting is needed</w:t>
              </w:r>
            </w:ins>
          </w:p>
        </w:tc>
        <w:tc>
          <w:tcPr>
            <w:tcW w:w="3714" w:type="dxa"/>
            <w:tcPrChange w:id="319" w:author="Windows User" w:date="2021-11-10T16:07:00Z">
              <w:tcPr>
                <w:tcW w:w="2345" w:type="dxa"/>
                <w:gridSpan w:val="3"/>
              </w:tcPr>
            </w:tcPrChange>
          </w:tcPr>
          <w:p w:rsidR="003B47EE" w:rsidRDefault="00BB2ED0">
            <w:pPr>
              <w:pStyle w:val="NormalWeb"/>
              <w:spacing w:before="40" w:beforeAutospacing="0" w:after="0" w:afterAutospacing="0"/>
              <w:rPr>
                <w:ins w:id="320" w:author="Windows User" w:date="2021-11-10T15:47:00Z"/>
                <w:rFonts w:ascii="Helvetica" w:hAnsi="Helvetica" w:cs="Helvetica"/>
                <w:color w:val="596169"/>
                <w:sz w:val="16"/>
                <w:szCs w:val="16"/>
              </w:rPr>
            </w:pPr>
            <w:ins w:id="321" w:author="Windows User" w:date="2021-11-10T16:12:00Z">
              <w:r>
                <w:rPr>
                  <w:rFonts w:ascii="Helvetica" w:hAnsi="Helvetica" w:cs="Helvetica"/>
                  <w:color w:val="596169"/>
                  <w:sz w:val="16"/>
                  <w:szCs w:val="16"/>
                </w:rPr>
                <w:t>A report specifying outcome of the games per rounds as well as a report that specifies who won and how</w:t>
              </w:r>
            </w:ins>
            <w:ins w:id="322" w:author="Windows User" w:date="2021-11-10T16:13:00Z">
              <w:r>
                <w:rPr>
                  <w:rFonts w:ascii="Helvetica" w:hAnsi="Helvetica" w:cs="Helvetica"/>
                  <w:color w:val="596169"/>
                  <w:sz w:val="16"/>
                  <w:szCs w:val="16"/>
                </w:rPr>
                <w:t xml:space="preserve"> </w:t>
              </w:r>
            </w:ins>
            <w:ins w:id="323" w:author="Windows User" w:date="2021-11-10T16:12:00Z">
              <w:r>
                <w:rPr>
                  <w:rFonts w:ascii="Helvetica" w:hAnsi="Helvetica" w:cs="Helvetica"/>
                  <w:color w:val="596169"/>
                  <w:sz w:val="16"/>
                  <w:szCs w:val="16"/>
                </w:rPr>
                <w:t>much t</w:t>
              </w:r>
            </w:ins>
            <w:ins w:id="324" w:author="Windows User" w:date="2021-11-10T16:13:00Z">
              <w:r>
                <w:rPr>
                  <w:rFonts w:ascii="Helvetica" w:hAnsi="Helvetica" w:cs="Helvetica"/>
                  <w:color w:val="596169"/>
                  <w:sz w:val="16"/>
                  <w:szCs w:val="16"/>
                </w:rPr>
                <w:t>hey won. They can be dilapyed on a form or emailed</w:t>
              </w:r>
            </w:ins>
            <w:ins w:id="325" w:author="Windows User" w:date="2021-11-10T16:14:00Z">
              <w:r w:rsidR="0058328A">
                <w:rPr>
                  <w:rFonts w:ascii="Helvetica" w:hAnsi="Helvetica" w:cs="Helvetica"/>
                  <w:color w:val="596169"/>
                  <w:sz w:val="16"/>
                  <w:szCs w:val="16"/>
                </w:rPr>
                <w:t xml:space="preserve"> to to</w:t>
              </w:r>
              <w:r w:rsidR="00965A49">
                <w:rPr>
                  <w:rFonts w:ascii="Helvetica" w:hAnsi="Helvetica" w:cs="Helvetica"/>
                  <w:color w:val="596169"/>
                  <w:sz w:val="16"/>
                  <w:szCs w:val="16"/>
                </w:rPr>
                <w:t>u</w:t>
              </w:r>
              <w:r w:rsidR="0058328A">
                <w:rPr>
                  <w:rFonts w:ascii="Helvetica" w:hAnsi="Helvetica" w:cs="Helvetica"/>
                  <w:color w:val="596169"/>
                  <w:sz w:val="16"/>
                  <w:szCs w:val="16"/>
                </w:rPr>
                <w:t xml:space="preserve">rnaments </w:t>
              </w:r>
              <w:r w:rsidR="00965A49">
                <w:rPr>
                  <w:rFonts w:ascii="Helvetica" w:hAnsi="Helvetica" w:cs="Helvetica"/>
                  <w:color w:val="596169"/>
                  <w:sz w:val="16"/>
                  <w:szCs w:val="16"/>
                </w:rPr>
                <w:t>competitors</w:t>
              </w:r>
              <w:r w:rsidR="0058328A">
                <w:rPr>
                  <w:rFonts w:ascii="Helvetica" w:hAnsi="Helvetica" w:cs="Helvetica"/>
                  <w:color w:val="596169"/>
                  <w:sz w:val="16"/>
                  <w:szCs w:val="16"/>
                </w:rPr>
                <w:t xml:space="preserve"> or administrator </w:t>
              </w:r>
            </w:ins>
          </w:p>
        </w:tc>
        <w:tc>
          <w:tcPr>
            <w:tcW w:w="1008" w:type="dxa"/>
            <w:tcPrChange w:id="326" w:author="Windows User" w:date="2021-11-10T16:07:00Z">
              <w:tcPr>
                <w:tcW w:w="2377" w:type="dxa"/>
                <w:gridSpan w:val="2"/>
              </w:tcPr>
            </w:tcPrChange>
          </w:tcPr>
          <w:p w:rsidR="00BB05F0" w:rsidRDefault="00BB05F0" w:rsidP="00CA3190">
            <w:pPr>
              <w:pStyle w:val="NormalWeb"/>
              <w:spacing w:before="40" w:beforeAutospacing="0" w:after="0" w:afterAutospacing="0"/>
              <w:rPr>
                <w:ins w:id="327" w:author="Windows User" w:date="2021-11-10T15:47:00Z"/>
                <w:rFonts w:ascii="Helvetica" w:hAnsi="Helvetica" w:cs="Helvetica"/>
                <w:color w:val="596169"/>
                <w:sz w:val="16"/>
                <w:szCs w:val="16"/>
              </w:rPr>
            </w:pPr>
          </w:p>
        </w:tc>
      </w:tr>
      <w:tr w:rsidR="00BB05F0" w:rsidTr="009B3B0F">
        <w:trPr>
          <w:ins w:id="328" w:author="Windows User" w:date="2021-11-10T15:47:00Z"/>
          <w:trPrChange w:id="329" w:author="Windows User" w:date="2021-11-10T16:07:00Z">
            <w:trPr>
              <w:gridAfter w:val="0"/>
            </w:trPr>
          </w:trPrChange>
        </w:trPr>
        <w:tc>
          <w:tcPr>
            <w:tcW w:w="778" w:type="dxa"/>
            <w:tcPrChange w:id="330" w:author="Windows User" w:date="2021-11-10T16:07:00Z">
              <w:tcPr>
                <w:tcW w:w="778" w:type="dxa"/>
                <w:gridSpan w:val="2"/>
              </w:tcPr>
            </w:tcPrChange>
          </w:tcPr>
          <w:p w:rsidR="00BB05F0" w:rsidRDefault="00BB05F0" w:rsidP="00C05A90">
            <w:pPr>
              <w:pStyle w:val="NormalWeb"/>
              <w:numPr>
                <w:ilvl w:val="0"/>
                <w:numId w:val="5"/>
              </w:numPr>
              <w:spacing w:before="40" w:beforeAutospacing="0" w:after="0" w:afterAutospacing="0"/>
              <w:rPr>
                <w:ins w:id="331" w:author="Windows User" w:date="2021-11-10T15:47:00Z"/>
                <w:rFonts w:ascii="Helvetica" w:hAnsi="Helvetica" w:cs="Helvetica"/>
                <w:color w:val="596169"/>
                <w:sz w:val="16"/>
                <w:szCs w:val="16"/>
              </w:rPr>
            </w:pPr>
          </w:p>
        </w:tc>
        <w:tc>
          <w:tcPr>
            <w:tcW w:w="3756" w:type="dxa"/>
            <w:tcPrChange w:id="332" w:author="Windows User" w:date="2021-11-10T16:07:00Z">
              <w:tcPr>
                <w:tcW w:w="3756" w:type="dxa"/>
                <w:gridSpan w:val="3"/>
              </w:tcPr>
            </w:tcPrChange>
          </w:tcPr>
          <w:p w:rsidR="00784BE9" w:rsidRDefault="00784BE9" w:rsidP="00CA3190">
            <w:pPr>
              <w:pStyle w:val="NormalWeb"/>
              <w:spacing w:before="40" w:beforeAutospacing="0" w:after="0" w:afterAutospacing="0"/>
              <w:rPr>
                <w:ins w:id="333" w:author="Windows User" w:date="2021-11-10T15:47:00Z"/>
                <w:rFonts w:ascii="Helvetica" w:hAnsi="Helvetica" w:cs="Helvetica"/>
                <w:color w:val="596169"/>
                <w:sz w:val="16"/>
                <w:szCs w:val="16"/>
              </w:rPr>
            </w:pPr>
            <w:ins w:id="334" w:author="Windows User" w:date="2021-11-10T15:48:00Z">
              <w:r>
                <w:rPr>
                  <w:rFonts w:ascii="Helvetica" w:hAnsi="Helvetica" w:cs="Helvetica"/>
                  <w:color w:val="596169"/>
                  <w:sz w:val="16"/>
                  <w:szCs w:val="16"/>
                </w:rPr>
                <w:t xml:space="preserve">Who can fill in the results of the game </w:t>
              </w:r>
            </w:ins>
          </w:p>
        </w:tc>
        <w:tc>
          <w:tcPr>
            <w:tcW w:w="3714" w:type="dxa"/>
            <w:tcPrChange w:id="335" w:author="Windows User" w:date="2021-11-10T16:07:00Z">
              <w:tcPr>
                <w:tcW w:w="2345" w:type="dxa"/>
                <w:gridSpan w:val="3"/>
              </w:tcPr>
            </w:tcPrChange>
          </w:tcPr>
          <w:p w:rsidR="00BB05F0" w:rsidRDefault="00965A49" w:rsidP="00CA3190">
            <w:pPr>
              <w:pStyle w:val="NormalWeb"/>
              <w:spacing w:before="40" w:beforeAutospacing="0" w:after="0" w:afterAutospacing="0"/>
              <w:rPr>
                <w:ins w:id="336" w:author="Windows User" w:date="2021-11-10T15:47:00Z"/>
                <w:rFonts w:ascii="Helvetica" w:hAnsi="Helvetica" w:cs="Helvetica"/>
                <w:color w:val="596169"/>
                <w:sz w:val="16"/>
                <w:szCs w:val="16"/>
              </w:rPr>
            </w:pPr>
            <w:ins w:id="337" w:author="Windows User" w:date="2021-11-10T16:14:00Z">
              <w:r>
                <w:rPr>
                  <w:rFonts w:ascii="Helvetica" w:hAnsi="Helvetica" w:cs="Helvetica"/>
                  <w:color w:val="596169"/>
                  <w:sz w:val="16"/>
                  <w:szCs w:val="16"/>
                </w:rPr>
                <w:t>Anyone using the application can use the system</w:t>
              </w:r>
            </w:ins>
          </w:p>
        </w:tc>
        <w:tc>
          <w:tcPr>
            <w:tcW w:w="1008" w:type="dxa"/>
            <w:tcPrChange w:id="338" w:author="Windows User" w:date="2021-11-10T16:07:00Z">
              <w:tcPr>
                <w:tcW w:w="2377" w:type="dxa"/>
                <w:gridSpan w:val="2"/>
              </w:tcPr>
            </w:tcPrChange>
          </w:tcPr>
          <w:p w:rsidR="00BB05F0" w:rsidRDefault="00BB05F0" w:rsidP="00CA3190">
            <w:pPr>
              <w:pStyle w:val="NormalWeb"/>
              <w:spacing w:before="40" w:beforeAutospacing="0" w:after="0" w:afterAutospacing="0"/>
              <w:rPr>
                <w:ins w:id="339" w:author="Windows User" w:date="2021-11-10T15:47:00Z"/>
                <w:rFonts w:ascii="Helvetica" w:hAnsi="Helvetica" w:cs="Helvetica"/>
                <w:color w:val="596169"/>
                <w:sz w:val="16"/>
                <w:szCs w:val="16"/>
              </w:rPr>
            </w:pPr>
          </w:p>
        </w:tc>
      </w:tr>
      <w:tr w:rsidR="00784BE9" w:rsidTr="009B3B0F">
        <w:trPr>
          <w:ins w:id="340" w:author="Windows User" w:date="2021-11-10T15:48:00Z"/>
          <w:trPrChange w:id="341" w:author="Windows User" w:date="2021-11-10T16:07:00Z">
            <w:trPr>
              <w:gridAfter w:val="0"/>
            </w:trPr>
          </w:trPrChange>
        </w:trPr>
        <w:tc>
          <w:tcPr>
            <w:tcW w:w="778" w:type="dxa"/>
            <w:tcPrChange w:id="342" w:author="Windows User" w:date="2021-11-10T16:07:00Z">
              <w:tcPr>
                <w:tcW w:w="778" w:type="dxa"/>
                <w:gridSpan w:val="2"/>
              </w:tcPr>
            </w:tcPrChange>
          </w:tcPr>
          <w:p w:rsidR="00784BE9" w:rsidRDefault="00784BE9" w:rsidP="00C05A90">
            <w:pPr>
              <w:pStyle w:val="NormalWeb"/>
              <w:numPr>
                <w:ilvl w:val="0"/>
                <w:numId w:val="5"/>
              </w:numPr>
              <w:spacing w:before="40" w:beforeAutospacing="0" w:after="0" w:afterAutospacing="0"/>
              <w:rPr>
                <w:ins w:id="343" w:author="Windows User" w:date="2021-11-10T15:48:00Z"/>
                <w:rFonts w:ascii="Helvetica" w:hAnsi="Helvetica" w:cs="Helvetica"/>
                <w:color w:val="596169"/>
                <w:sz w:val="16"/>
                <w:szCs w:val="16"/>
              </w:rPr>
            </w:pPr>
          </w:p>
        </w:tc>
        <w:tc>
          <w:tcPr>
            <w:tcW w:w="3756" w:type="dxa"/>
            <w:tcPrChange w:id="344" w:author="Windows User" w:date="2021-11-10T16:07:00Z">
              <w:tcPr>
                <w:tcW w:w="3756" w:type="dxa"/>
                <w:gridSpan w:val="3"/>
              </w:tcPr>
            </w:tcPrChange>
          </w:tcPr>
          <w:p w:rsidR="00784BE9" w:rsidRDefault="00784BE9" w:rsidP="00CA3190">
            <w:pPr>
              <w:pStyle w:val="NormalWeb"/>
              <w:spacing w:before="40" w:beforeAutospacing="0" w:after="0" w:afterAutospacing="0"/>
              <w:rPr>
                <w:ins w:id="345" w:author="Windows User" w:date="2021-11-10T15:48:00Z"/>
                <w:rFonts w:ascii="Helvetica" w:hAnsi="Helvetica" w:cs="Helvetica"/>
                <w:color w:val="596169"/>
                <w:sz w:val="16"/>
                <w:szCs w:val="16"/>
              </w:rPr>
            </w:pPr>
            <w:ins w:id="346" w:author="Windows User" w:date="2021-11-10T15:49:00Z">
              <w:r>
                <w:rPr>
                  <w:rFonts w:ascii="Helvetica" w:hAnsi="Helvetica" w:cs="Helvetica"/>
                  <w:color w:val="596169"/>
                  <w:sz w:val="16"/>
                  <w:szCs w:val="16"/>
                </w:rPr>
                <w:t>Should this system communicate users/team about upcoming events</w:t>
              </w:r>
            </w:ins>
          </w:p>
        </w:tc>
        <w:tc>
          <w:tcPr>
            <w:tcW w:w="3714" w:type="dxa"/>
            <w:tcPrChange w:id="347" w:author="Windows User" w:date="2021-11-10T16:07:00Z">
              <w:tcPr>
                <w:tcW w:w="2345" w:type="dxa"/>
                <w:gridSpan w:val="3"/>
              </w:tcPr>
            </w:tcPrChange>
          </w:tcPr>
          <w:p w:rsidR="00784BE9" w:rsidRDefault="00B25836" w:rsidP="00CA3190">
            <w:pPr>
              <w:pStyle w:val="NormalWeb"/>
              <w:spacing w:before="40" w:beforeAutospacing="0" w:after="0" w:afterAutospacing="0"/>
              <w:rPr>
                <w:ins w:id="348" w:author="Windows User" w:date="2021-11-10T15:48:00Z"/>
                <w:rFonts w:ascii="Helvetica" w:hAnsi="Helvetica" w:cs="Helvetica"/>
                <w:color w:val="596169"/>
                <w:sz w:val="16"/>
                <w:szCs w:val="16"/>
              </w:rPr>
            </w:pPr>
            <w:ins w:id="349" w:author="Windows User" w:date="2021-11-10T16:16:00Z">
              <w:r>
                <w:rPr>
                  <w:rFonts w:ascii="Helvetica" w:hAnsi="Helvetica" w:cs="Helvetica"/>
                  <w:color w:val="596169"/>
                  <w:sz w:val="16"/>
                  <w:szCs w:val="16"/>
                </w:rPr>
                <w:t>Yes, email to user</w:t>
              </w:r>
            </w:ins>
            <w:ins w:id="350" w:author="Windows User" w:date="2021-11-10T16:17:00Z">
              <w:r>
                <w:rPr>
                  <w:rFonts w:ascii="Helvetica" w:hAnsi="Helvetica" w:cs="Helvetica"/>
                  <w:color w:val="596169"/>
                  <w:sz w:val="16"/>
                  <w:szCs w:val="16"/>
                </w:rPr>
                <w:t>(team members)</w:t>
              </w:r>
            </w:ins>
            <w:ins w:id="351" w:author="Windows User" w:date="2021-11-10T16:16:00Z">
              <w:r>
                <w:rPr>
                  <w:rFonts w:ascii="Helvetica" w:hAnsi="Helvetica" w:cs="Helvetica"/>
                  <w:color w:val="596169"/>
                  <w:sz w:val="16"/>
                  <w:szCs w:val="16"/>
                </w:rPr>
                <w:t xml:space="preserve"> about round as well as schedule </w:t>
              </w:r>
            </w:ins>
          </w:p>
        </w:tc>
        <w:tc>
          <w:tcPr>
            <w:tcW w:w="1008" w:type="dxa"/>
            <w:tcPrChange w:id="352" w:author="Windows User" w:date="2021-11-10T16:07:00Z">
              <w:tcPr>
                <w:tcW w:w="2377" w:type="dxa"/>
                <w:gridSpan w:val="2"/>
              </w:tcPr>
            </w:tcPrChange>
          </w:tcPr>
          <w:p w:rsidR="00784BE9" w:rsidRDefault="00784BE9" w:rsidP="00CA3190">
            <w:pPr>
              <w:pStyle w:val="NormalWeb"/>
              <w:spacing w:before="40" w:beforeAutospacing="0" w:after="0" w:afterAutospacing="0"/>
              <w:rPr>
                <w:ins w:id="353" w:author="Windows User" w:date="2021-11-10T15:48:00Z"/>
                <w:rFonts w:ascii="Helvetica" w:hAnsi="Helvetica" w:cs="Helvetica"/>
                <w:color w:val="596169"/>
                <w:sz w:val="16"/>
                <w:szCs w:val="16"/>
              </w:rPr>
            </w:pPr>
          </w:p>
        </w:tc>
      </w:tr>
      <w:tr w:rsidR="005B3E75" w:rsidTr="009B3B0F">
        <w:trPr>
          <w:ins w:id="354" w:author="Windows User" w:date="2021-11-10T15:50:00Z"/>
          <w:trPrChange w:id="355" w:author="Windows User" w:date="2021-11-10T16:07:00Z">
            <w:trPr>
              <w:gridAfter w:val="0"/>
            </w:trPr>
          </w:trPrChange>
        </w:trPr>
        <w:tc>
          <w:tcPr>
            <w:tcW w:w="778" w:type="dxa"/>
            <w:tcPrChange w:id="356" w:author="Windows User" w:date="2021-11-10T16:07:00Z">
              <w:tcPr>
                <w:tcW w:w="778" w:type="dxa"/>
                <w:gridSpan w:val="2"/>
              </w:tcPr>
            </w:tcPrChange>
          </w:tcPr>
          <w:p w:rsidR="005B3E75" w:rsidRDefault="005B3E75" w:rsidP="00C05A90">
            <w:pPr>
              <w:pStyle w:val="NormalWeb"/>
              <w:numPr>
                <w:ilvl w:val="0"/>
                <w:numId w:val="5"/>
              </w:numPr>
              <w:spacing w:before="40" w:beforeAutospacing="0" w:after="0" w:afterAutospacing="0"/>
              <w:rPr>
                <w:ins w:id="357" w:author="Windows User" w:date="2021-11-10T15:50:00Z"/>
                <w:rFonts w:ascii="Helvetica" w:hAnsi="Helvetica" w:cs="Helvetica"/>
                <w:color w:val="596169"/>
                <w:sz w:val="16"/>
                <w:szCs w:val="16"/>
              </w:rPr>
            </w:pPr>
          </w:p>
        </w:tc>
        <w:tc>
          <w:tcPr>
            <w:tcW w:w="3756" w:type="dxa"/>
            <w:tcPrChange w:id="358" w:author="Windows User" w:date="2021-11-10T16:07:00Z">
              <w:tcPr>
                <w:tcW w:w="3756" w:type="dxa"/>
                <w:gridSpan w:val="3"/>
              </w:tcPr>
            </w:tcPrChange>
          </w:tcPr>
          <w:p w:rsidR="005B3E75" w:rsidRDefault="00A3693A" w:rsidP="00CA3190">
            <w:pPr>
              <w:pStyle w:val="NormalWeb"/>
              <w:spacing w:before="40" w:beforeAutospacing="0" w:after="0" w:afterAutospacing="0"/>
              <w:rPr>
                <w:ins w:id="359" w:author="Windows User" w:date="2021-11-10T15:50:00Z"/>
                <w:rFonts w:ascii="Helvetica" w:hAnsi="Helvetica" w:cs="Helvetica"/>
                <w:color w:val="596169"/>
                <w:sz w:val="16"/>
                <w:szCs w:val="16"/>
              </w:rPr>
            </w:pPr>
            <w:ins w:id="360" w:author="Windows User" w:date="2021-11-10T15:50:00Z">
              <w:r>
                <w:rPr>
                  <w:rFonts w:ascii="Helvetica" w:hAnsi="Helvetica" w:cs="Helvetica"/>
                  <w:color w:val="596169"/>
                  <w:sz w:val="16"/>
                  <w:szCs w:val="16"/>
                </w:rPr>
                <w:t>Is each player are there on their own or system can use tournament tracker</w:t>
              </w:r>
            </w:ins>
          </w:p>
        </w:tc>
        <w:tc>
          <w:tcPr>
            <w:tcW w:w="3714" w:type="dxa"/>
            <w:tcPrChange w:id="361" w:author="Windows User" w:date="2021-11-10T16:07:00Z">
              <w:tcPr>
                <w:tcW w:w="2345" w:type="dxa"/>
                <w:gridSpan w:val="3"/>
              </w:tcPr>
            </w:tcPrChange>
          </w:tcPr>
          <w:p w:rsidR="005B3E75" w:rsidRDefault="00243293" w:rsidP="00CA3190">
            <w:pPr>
              <w:pStyle w:val="NormalWeb"/>
              <w:spacing w:before="40" w:beforeAutospacing="0" w:after="0" w:afterAutospacing="0"/>
              <w:rPr>
                <w:ins w:id="362" w:author="Windows User" w:date="2021-11-10T15:50:00Z"/>
                <w:rFonts w:ascii="Helvetica" w:hAnsi="Helvetica" w:cs="Helvetica"/>
                <w:color w:val="596169"/>
                <w:sz w:val="16"/>
                <w:szCs w:val="16"/>
              </w:rPr>
            </w:pPr>
            <w:ins w:id="363" w:author="Windows User" w:date="2021-11-10T16:18:00Z">
              <w:r>
                <w:rPr>
                  <w:rFonts w:ascii="Helvetica" w:hAnsi="Helvetica" w:cs="Helvetica"/>
                  <w:color w:val="596169"/>
                  <w:sz w:val="16"/>
                  <w:szCs w:val="16"/>
                </w:rPr>
                <w:t>Yes more members can be added. Teams should be able to name their teams</w:t>
              </w:r>
            </w:ins>
          </w:p>
        </w:tc>
        <w:tc>
          <w:tcPr>
            <w:tcW w:w="1008" w:type="dxa"/>
            <w:tcPrChange w:id="364" w:author="Windows User" w:date="2021-11-10T16:07:00Z">
              <w:tcPr>
                <w:tcW w:w="2377" w:type="dxa"/>
                <w:gridSpan w:val="2"/>
              </w:tcPr>
            </w:tcPrChange>
          </w:tcPr>
          <w:p w:rsidR="005B3E75" w:rsidRDefault="005B3E75" w:rsidP="00CA3190">
            <w:pPr>
              <w:pStyle w:val="NormalWeb"/>
              <w:spacing w:before="40" w:beforeAutospacing="0" w:after="0" w:afterAutospacing="0"/>
              <w:rPr>
                <w:ins w:id="365" w:author="Windows User" w:date="2021-11-10T15:50:00Z"/>
                <w:rFonts w:ascii="Helvetica" w:hAnsi="Helvetica" w:cs="Helvetica"/>
                <w:color w:val="596169"/>
                <w:sz w:val="16"/>
                <w:szCs w:val="16"/>
              </w:rPr>
            </w:pPr>
          </w:p>
        </w:tc>
      </w:tr>
      <w:tr w:rsidR="005B3E75" w:rsidTr="009B3B0F">
        <w:trPr>
          <w:ins w:id="366" w:author="Windows User" w:date="2021-11-10T15:50:00Z"/>
          <w:trPrChange w:id="367" w:author="Windows User" w:date="2021-11-10T16:07:00Z">
            <w:trPr>
              <w:gridAfter w:val="0"/>
            </w:trPr>
          </w:trPrChange>
        </w:trPr>
        <w:tc>
          <w:tcPr>
            <w:tcW w:w="778" w:type="dxa"/>
            <w:tcPrChange w:id="368" w:author="Windows User" w:date="2021-11-10T16:07:00Z">
              <w:tcPr>
                <w:tcW w:w="778" w:type="dxa"/>
                <w:gridSpan w:val="2"/>
              </w:tcPr>
            </w:tcPrChange>
          </w:tcPr>
          <w:p w:rsidR="005B3E75" w:rsidRDefault="005B3E75" w:rsidP="00C05A90">
            <w:pPr>
              <w:pStyle w:val="NormalWeb"/>
              <w:numPr>
                <w:ilvl w:val="0"/>
                <w:numId w:val="5"/>
              </w:numPr>
              <w:spacing w:before="40" w:beforeAutospacing="0" w:after="0" w:afterAutospacing="0"/>
              <w:rPr>
                <w:ins w:id="369" w:author="Windows User" w:date="2021-11-10T15:50:00Z"/>
                <w:rFonts w:ascii="Helvetica" w:hAnsi="Helvetica" w:cs="Helvetica"/>
                <w:color w:val="596169"/>
                <w:sz w:val="16"/>
                <w:szCs w:val="16"/>
              </w:rPr>
            </w:pPr>
          </w:p>
        </w:tc>
        <w:tc>
          <w:tcPr>
            <w:tcW w:w="3756" w:type="dxa"/>
            <w:tcPrChange w:id="370" w:author="Windows User" w:date="2021-11-10T16:07:00Z">
              <w:tcPr>
                <w:tcW w:w="3756" w:type="dxa"/>
                <w:gridSpan w:val="3"/>
              </w:tcPr>
            </w:tcPrChange>
          </w:tcPr>
          <w:p w:rsidR="005B3E75" w:rsidRDefault="005B3E75" w:rsidP="00CA3190">
            <w:pPr>
              <w:pStyle w:val="NormalWeb"/>
              <w:spacing w:before="40" w:beforeAutospacing="0" w:after="0" w:afterAutospacing="0"/>
              <w:rPr>
                <w:ins w:id="371" w:author="Windows User" w:date="2021-11-10T15:50:00Z"/>
                <w:rFonts w:ascii="Helvetica" w:hAnsi="Helvetica" w:cs="Helvetica"/>
                <w:color w:val="596169"/>
                <w:sz w:val="16"/>
                <w:szCs w:val="16"/>
              </w:rPr>
            </w:pPr>
          </w:p>
        </w:tc>
        <w:tc>
          <w:tcPr>
            <w:tcW w:w="3714" w:type="dxa"/>
            <w:tcPrChange w:id="372" w:author="Windows User" w:date="2021-11-10T16:07:00Z">
              <w:tcPr>
                <w:tcW w:w="2345" w:type="dxa"/>
                <w:gridSpan w:val="3"/>
              </w:tcPr>
            </w:tcPrChange>
          </w:tcPr>
          <w:p w:rsidR="005B3E75" w:rsidRDefault="005B3E75" w:rsidP="00CA3190">
            <w:pPr>
              <w:pStyle w:val="NormalWeb"/>
              <w:spacing w:before="40" w:beforeAutospacing="0" w:after="0" w:afterAutospacing="0"/>
              <w:rPr>
                <w:ins w:id="373" w:author="Windows User" w:date="2021-11-10T15:50:00Z"/>
                <w:rFonts w:ascii="Helvetica" w:hAnsi="Helvetica" w:cs="Helvetica"/>
                <w:color w:val="596169"/>
                <w:sz w:val="16"/>
                <w:szCs w:val="16"/>
              </w:rPr>
            </w:pPr>
          </w:p>
        </w:tc>
        <w:tc>
          <w:tcPr>
            <w:tcW w:w="1008" w:type="dxa"/>
            <w:tcPrChange w:id="374" w:author="Windows User" w:date="2021-11-10T16:07:00Z">
              <w:tcPr>
                <w:tcW w:w="2377" w:type="dxa"/>
                <w:gridSpan w:val="2"/>
              </w:tcPr>
            </w:tcPrChange>
          </w:tcPr>
          <w:p w:rsidR="005B3E75" w:rsidRDefault="005B3E75" w:rsidP="00CA3190">
            <w:pPr>
              <w:pStyle w:val="NormalWeb"/>
              <w:spacing w:before="40" w:beforeAutospacing="0" w:after="0" w:afterAutospacing="0"/>
              <w:rPr>
                <w:ins w:id="375" w:author="Windows User" w:date="2021-11-10T15:50:00Z"/>
                <w:rFonts w:ascii="Helvetica" w:hAnsi="Helvetica" w:cs="Helvetica"/>
                <w:color w:val="596169"/>
                <w:sz w:val="16"/>
                <w:szCs w:val="16"/>
              </w:rPr>
            </w:pPr>
          </w:p>
        </w:tc>
      </w:tr>
    </w:tbl>
    <w:p w:rsidR="00C22446" w:rsidRDefault="00C22446" w:rsidP="00CA3190">
      <w:pPr>
        <w:pStyle w:val="NormalWeb"/>
        <w:shd w:val="clear" w:color="auto" w:fill="FFFFFF"/>
        <w:spacing w:before="40" w:beforeAutospacing="0" w:after="0" w:afterAutospacing="0"/>
        <w:ind w:left="320"/>
        <w:rPr>
          <w:rFonts w:ascii="Helvetica" w:hAnsi="Helvetica" w:cs="Helvetica"/>
          <w:color w:val="596169"/>
          <w:sz w:val="16"/>
          <w:szCs w:val="16"/>
        </w:rPr>
      </w:pPr>
    </w:p>
    <w:p w:rsidR="00B04F31" w:rsidRDefault="00B04F31" w:rsidP="00CA3190">
      <w:pPr>
        <w:pStyle w:val="NormalWeb"/>
        <w:numPr>
          <w:ilvl w:val="0"/>
          <w:numId w:val="1"/>
        </w:numPr>
        <w:shd w:val="clear" w:color="auto" w:fill="FFFFFF"/>
        <w:spacing w:before="40" w:beforeAutospacing="0" w:after="0" w:afterAutospacing="0"/>
        <w:ind w:left="320"/>
        <w:rPr>
          <w:ins w:id="376" w:author="Windows User" w:date="2021-11-10T16:23:00Z"/>
          <w:rStyle w:val="Emphasis"/>
          <w:rFonts w:ascii="Helvetica" w:hAnsi="Helvetica" w:cs="Helvetica"/>
          <w:b/>
          <w:bCs/>
          <w:i w:val="0"/>
          <w:iCs w:val="0"/>
          <w:color w:val="596169"/>
          <w:sz w:val="16"/>
          <w:szCs w:val="16"/>
        </w:rPr>
      </w:pPr>
      <w:ins w:id="377" w:author="Windows User" w:date="2021-11-10T16:22:00Z">
        <w:r>
          <w:rPr>
            <w:rStyle w:val="Emphasis"/>
            <w:rFonts w:ascii="Helvetica" w:hAnsi="Helvetica" w:cs="Helvetica"/>
            <w:b/>
            <w:bCs/>
            <w:i w:val="0"/>
            <w:iCs w:val="0"/>
            <w:color w:val="596169"/>
            <w:sz w:val="16"/>
            <w:szCs w:val="16"/>
          </w:rPr>
          <w:t>St</w:t>
        </w:r>
      </w:ins>
      <w:ins w:id="378" w:author="Windows User" w:date="2021-11-10T16:23:00Z">
        <w:r>
          <w:rPr>
            <w:rStyle w:val="Emphasis"/>
            <w:rFonts w:ascii="Helvetica" w:hAnsi="Helvetica" w:cs="Helvetica"/>
            <w:b/>
            <w:bCs/>
            <w:i w:val="0"/>
            <w:iCs w:val="0"/>
            <w:color w:val="596169"/>
            <w:sz w:val="16"/>
            <w:szCs w:val="16"/>
          </w:rPr>
          <w:t>r</w:t>
        </w:r>
      </w:ins>
      <w:ins w:id="379" w:author="Windows User" w:date="2021-11-10T16:22:00Z">
        <w:r>
          <w:rPr>
            <w:rStyle w:val="Emphasis"/>
            <w:rFonts w:ascii="Helvetica" w:hAnsi="Helvetica" w:cs="Helvetica"/>
            <w:b/>
            <w:bCs/>
            <w:i w:val="0"/>
            <w:iCs w:val="0"/>
            <w:color w:val="596169"/>
            <w:sz w:val="16"/>
            <w:szCs w:val="16"/>
          </w:rPr>
          <w:t xml:space="preserve">ucture: Windows </w:t>
        </w:r>
      </w:ins>
      <w:ins w:id="380" w:author="Windows User" w:date="2021-11-10T16:23:00Z">
        <w:r>
          <w:rPr>
            <w:rStyle w:val="Emphasis"/>
            <w:rFonts w:ascii="Helvetica" w:hAnsi="Helvetica" w:cs="Helvetica"/>
            <w:b/>
            <w:bCs/>
            <w:i w:val="0"/>
            <w:iCs w:val="0"/>
            <w:color w:val="596169"/>
            <w:sz w:val="16"/>
            <w:szCs w:val="16"/>
          </w:rPr>
          <w:t>Forms applications and class library</w:t>
        </w:r>
      </w:ins>
    </w:p>
    <w:p w:rsidR="00B04F31" w:rsidRDefault="00B04F31" w:rsidP="00CA3190">
      <w:pPr>
        <w:pStyle w:val="NormalWeb"/>
        <w:numPr>
          <w:ilvl w:val="0"/>
          <w:numId w:val="1"/>
        </w:numPr>
        <w:shd w:val="clear" w:color="auto" w:fill="FFFFFF"/>
        <w:spacing w:before="40" w:beforeAutospacing="0" w:after="0" w:afterAutospacing="0"/>
        <w:ind w:left="320"/>
        <w:rPr>
          <w:ins w:id="381" w:author="Windows User" w:date="2021-11-10T16:23:00Z"/>
          <w:rStyle w:val="Emphasis"/>
          <w:rFonts w:ascii="Helvetica" w:hAnsi="Helvetica" w:cs="Helvetica"/>
          <w:b/>
          <w:bCs/>
          <w:i w:val="0"/>
          <w:iCs w:val="0"/>
          <w:color w:val="596169"/>
          <w:sz w:val="16"/>
          <w:szCs w:val="16"/>
        </w:rPr>
      </w:pPr>
      <w:ins w:id="382" w:author="Windows User" w:date="2021-11-10T16:23:00Z">
        <w:r>
          <w:rPr>
            <w:rStyle w:val="Emphasis"/>
            <w:rFonts w:ascii="Helvetica" w:hAnsi="Helvetica" w:cs="Helvetica"/>
            <w:b/>
            <w:bCs/>
            <w:i w:val="0"/>
            <w:iCs w:val="0"/>
            <w:color w:val="596169"/>
            <w:sz w:val="16"/>
            <w:szCs w:val="16"/>
          </w:rPr>
          <w:t>Database: SQL and/or Text file</w:t>
        </w:r>
      </w:ins>
    </w:p>
    <w:p w:rsidR="00B04F31" w:rsidRDefault="00B04F31" w:rsidP="00CA3190">
      <w:pPr>
        <w:pStyle w:val="NormalWeb"/>
        <w:numPr>
          <w:ilvl w:val="0"/>
          <w:numId w:val="1"/>
        </w:numPr>
        <w:shd w:val="clear" w:color="auto" w:fill="FFFFFF"/>
        <w:spacing w:before="40" w:beforeAutospacing="0" w:after="0" w:afterAutospacing="0"/>
        <w:ind w:left="320"/>
        <w:rPr>
          <w:ins w:id="383" w:author="Windows User" w:date="2021-11-10T16:25:00Z"/>
          <w:rStyle w:val="Emphasis"/>
          <w:rFonts w:ascii="Helvetica" w:hAnsi="Helvetica" w:cs="Helvetica"/>
          <w:b/>
          <w:bCs/>
          <w:i w:val="0"/>
          <w:iCs w:val="0"/>
          <w:color w:val="596169"/>
          <w:sz w:val="16"/>
          <w:szCs w:val="16"/>
        </w:rPr>
      </w:pPr>
      <w:ins w:id="384" w:author="Windows User" w:date="2021-11-10T16:23:00Z">
        <w:r>
          <w:rPr>
            <w:rStyle w:val="Emphasis"/>
            <w:rFonts w:ascii="Helvetica" w:hAnsi="Helvetica" w:cs="Helvetica"/>
            <w:b/>
            <w:bCs/>
            <w:i w:val="0"/>
            <w:iCs w:val="0"/>
            <w:color w:val="596169"/>
            <w:sz w:val="16"/>
            <w:szCs w:val="16"/>
          </w:rPr>
          <w:t>Users: One at a time on one application</w:t>
        </w:r>
      </w:ins>
    </w:p>
    <w:p w:rsidR="00185B3A" w:rsidRDefault="00EC24A5" w:rsidP="00CA3190">
      <w:pPr>
        <w:pStyle w:val="NormalWeb"/>
        <w:numPr>
          <w:ilvl w:val="0"/>
          <w:numId w:val="1"/>
        </w:numPr>
        <w:shd w:val="clear" w:color="auto" w:fill="FFFFFF"/>
        <w:spacing w:before="40" w:beforeAutospacing="0" w:after="0" w:afterAutospacing="0"/>
        <w:ind w:left="320"/>
        <w:rPr>
          <w:ins w:id="385" w:author="Windows User" w:date="2021-11-10T16:28:00Z"/>
          <w:rStyle w:val="Emphasis"/>
          <w:rFonts w:ascii="Helvetica" w:hAnsi="Helvetica" w:cs="Helvetica"/>
          <w:b/>
          <w:bCs/>
          <w:i w:val="0"/>
          <w:iCs w:val="0"/>
          <w:color w:val="596169"/>
          <w:sz w:val="16"/>
          <w:szCs w:val="16"/>
        </w:rPr>
      </w:pPr>
      <w:ins w:id="386" w:author="Windows User" w:date="2021-11-10T16:25:00Z">
        <w:r>
          <w:rPr>
            <w:rStyle w:val="Emphasis"/>
            <w:rFonts w:ascii="Helvetica" w:hAnsi="Helvetica" w:cs="Helvetica"/>
            <w:b/>
            <w:bCs/>
            <w:i w:val="0"/>
            <w:iCs w:val="0"/>
            <w:color w:val="596169"/>
            <w:sz w:val="16"/>
            <w:szCs w:val="16"/>
          </w:rPr>
          <w:t xml:space="preserve">Key concept </w:t>
        </w:r>
      </w:ins>
    </w:p>
    <w:p w:rsidR="003B47EE" w:rsidRDefault="00EC24A5" w:rsidP="003B47EE">
      <w:pPr>
        <w:pStyle w:val="NormalWeb"/>
        <w:numPr>
          <w:ilvl w:val="1"/>
          <w:numId w:val="1"/>
        </w:numPr>
        <w:shd w:val="clear" w:color="auto" w:fill="FFFFFF"/>
        <w:spacing w:before="40" w:beforeAutospacing="0" w:after="0" w:afterAutospacing="0"/>
        <w:rPr>
          <w:ins w:id="387" w:author="Windows User" w:date="2021-11-10T16:28:00Z"/>
          <w:rStyle w:val="Emphasis"/>
          <w:rFonts w:ascii="Helvetica" w:hAnsi="Helvetica" w:cs="Helvetica"/>
          <w:b/>
          <w:bCs/>
          <w:i w:val="0"/>
          <w:iCs w:val="0"/>
          <w:color w:val="596169"/>
          <w:sz w:val="16"/>
          <w:szCs w:val="16"/>
        </w:rPr>
        <w:pPrChange w:id="388"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389" w:author="Windows User" w:date="2021-11-10T16:25:00Z">
        <w:r>
          <w:rPr>
            <w:rStyle w:val="Emphasis"/>
            <w:rFonts w:ascii="Helvetica" w:hAnsi="Helvetica" w:cs="Helvetica"/>
            <w:b/>
            <w:bCs/>
            <w:i w:val="0"/>
            <w:iCs w:val="0"/>
            <w:color w:val="596169"/>
            <w:sz w:val="16"/>
            <w:szCs w:val="16"/>
          </w:rPr>
          <w:t>Email</w:t>
        </w:r>
      </w:ins>
    </w:p>
    <w:p w:rsidR="003B47EE" w:rsidRDefault="00EC24A5" w:rsidP="003B47EE">
      <w:pPr>
        <w:pStyle w:val="NormalWeb"/>
        <w:numPr>
          <w:ilvl w:val="1"/>
          <w:numId w:val="1"/>
        </w:numPr>
        <w:shd w:val="clear" w:color="auto" w:fill="FFFFFF"/>
        <w:spacing w:before="40" w:beforeAutospacing="0" w:after="0" w:afterAutospacing="0"/>
        <w:rPr>
          <w:ins w:id="390" w:author="Windows User" w:date="2021-11-10T16:28:00Z"/>
          <w:rStyle w:val="Emphasis"/>
          <w:rFonts w:ascii="Helvetica" w:hAnsi="Helvetica" w:cs="Helvetica"/>
          <w:b/>
          <w:bCs/>
          <w:i w:val="0"/>
          <w:iCs w:val="0"/>
          <w:color w:val="596169"/>
          <w:sz w:val="16"/>
          <w:szCs w:val="16"/>
        </w:rPr>
        <w:pPrChange w:id="391"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392" w:author="Windows User" w:date="2021-11-10T16:26:00Z">
        <w:r>
          <w:rPr>
            <w:rStyle w:val="Emphasis"/>
            <w:rFonts w:ascii="Helvetica" w:hAnsi="Helvetica" w:cs="Helvetica"/>
            <w:b/>
            <w:bCs/>
            <w:i w:val="0"/>
            <w:iCs w:val="0"/>
            <w:color w:val="596169"/>
            <w:sz w:val="16"/>
            <w:szCs w:val="16"/>
          </w:rPr>
          <w:t>SQL</w:t>
        </w:r>
      </w:ins>
    </w:p>
    <w:p w:rsidR="003B47EE" w:rsidRDefault="00EC24A5" w:rsidP="003B47EE">
      <w:pPr>
        <w:pStyle w:val="NormalWeb"/>
        <w:numPr>
          <w:ilvl w:val="1"/>
          <w:numId w:val="1"/>
        </w:numPr>
        <w:shd w:val="clear" w:color="auto" w:fill="FFFFFF"/>
        <w:spacing w:before="40" w:beforeAutospacing="0" w:after="0" w:afterAutospacing="0"/>
        <w:rPr>
          <w:ins w:id="393" w:author="Windows User" w:date="2021-11-10T16:28:00Z"/>
          <w:rStyle w:val="Emphasis"/>
          <w:rFonts w:ascii="Helvetica" w:hAnsi="Helvetica" w:cs="Helvetica"/>
          <w:b/>
          <w:bCs/>
          <w:i w:val="0"/>
          <w:iCs w:val="0"/>
          <w:color w:val="596169"/>
          <w:sz w:val="16"/>
          <w:szCs w:val="16"/>
        </w:rPr>
        <w:pPrChange w:id="394"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395" w:author="Windows User" w:date="2021-11-10T16:26:00Z">
        <w:r>
          <w:rPr>
            <w:rStyle w:val="Emphasis"/>
            <w:rFonts w:ascii="Helvetica" w:hAnsi="Helvetica" w:cs="Helvetica"/>
            <w:b/>
            <w:bCs/>
            <w:i w:val="0"/>
            <w:iCs w:val="0"/>
            <w:color w:val="596169"/>
            <w:sz w:val="16"/>
            <w:szCs w:val="16"/>
          </w:rPr>
          <w:lastRenderedPageBreak/>
          <w:t>Custom Events</w:t>
        </w:r>
      </w:ins>
    </w:p>
    <w:p w:rsidR="003B47EE" w:rsidRDefault="006A1CCC" w:rsidP="003B47EE">
      <w:pPr>
        <w:pStyle w:val="NormalWeb"/>
        <w:numPr>
          <w:ilvl w:val="1"/>
          <w:numId w:val="1"/>
        </w:numPr>
        <w:shd w:val="clear" w:color="auto" w:fill="FFFFFF"/>
        <w:spacing w:before="40" w:beforeAutospacing="0" w:after="0" w:afterAutospacing="0"/>
        <w:rPr>
          <w:ins w:id="396" w:author="Windows User" w:date="2021-11-10T16:28:00Z"/>
          <w:rStyle w:val="Emphasis"/>
          <w:rFonts w:ascii="Helvetica" w:hAnsi="Helvetica" w:cs="Helvetica"/>
          <w:b/>
          <w:bCs/>
          <w:i w:val="0"/>
          <w:iCs w:val="0"/>
          <w:color w:val="596169"/>
          <w:sz w:val="16"/>
          <w:szCs w:val="16"/>
        </w:rPr>
        <w:pPrChange w:id="397"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398" w:author="Windows User" w:date="2021-11-10T16:27:00Z">
        <w:r>
          <w:rPr>
            <w:rStyle w:val="Emphasis"/>
            <w:rFonts w:ascii="Helvetica" w:hAnsi="Helvetica" w:cs="Helvetica"/>
            <w:b/>
            <w:bCs/>
            <w:i w:val="0"/>
            <w:iCs w:val="0"/>
            <w:color w:val="596169"/>
            <w:sz w:val="16"/>
            <w:szCs w:val="16"/>
          </w:rPr>
          <w:t>Error handling</w:t>
        </w:r>
      </w:ins>
    </w:p>
    <w:p w:rsidR="003B47EE" w:rsidRDefault="006A1CCC" w:rsidP="003B47EE">
      <w:pPr>
        <w:pStyle w:val="NormalWeb"/>
        <w:numPr>
          <w:ilvl w:val="1"/>
          <w:numId w:val="1"/>
        </w:numPr>
        <w:shd w:val="clear" w:color="auto" w:fill="FFFFFF"/>
        <w:spacing w:before="40" w:beforeAutospacing="0" w:after="0" w:afterAutospacing="0"/>
        <w:rPr>
          <w:ins w:id="399" w:author="Windows User" w:date="2021-11-10T16:28:00Z"/>
          <w:rStyle w:val="Emphasis"/>
          <w:rFonts w:ascii="Helvetica" w:hAnsi="Helvetica" w:cs="Helvetica"/>
          <w:b/>
          <w:bCs/>
          <w:i w:val="0"/>
          <w:iCs w:val="0"/>
          <w:color w:val="596169"/>
          <w:sz w:val="16"/>
          <w:szCs w:val="16"/>
        </w:rPr>
        <w:pPrChange w:id="400"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401" w:author="Windows User" w:date="2021-11-10T16:27:00Z">
        <w:r>
          <w:rPr>
            <w:rStyle w:val="Emphasis"/>
            <w:rFonts w:ascii="Helvetica" w:hAnsi="Helvetica" w:cs="Helvetica"/>
            <w:b/>
            <w:bCs/>
            <w:i w:val="0"/>
            <w:iCs w:val="0"/>
            <w:color w:val="596169"/>
            <w:sz w:val="16"/>
            <w:szCs w:val="16"/>
          </w:rPr>
          <w:t>Logs</w:t>
        </w:r>
      </w:ins>
    </w:p>
    <w:p w:rsidR="003B47EE" w:rsidRDefault="00185B3A" w:rsidP="003B47EE">
      <w:pPr>
        <w:pStyle w:val="NormalWeb"/>
        <w:numPr>
          <w:ilvl w:val="1"/>
          <w:numId w:val="1"/>
        </w:numPr>
        <w:shd w:val="clear" w:color="auto" w:fill="FFFFFF"/>
        <w:spacing w:before="40" w:beforeAutospacing="0" w:after="0" w:afterAutospacing="0"/>
        <w:rPr>
          <w:ins w:id="402" w:author="Windows User" w:date="2021-11-10T16:28:00Z"/>
          <w:rStyle w:val="Emphasis"/>
          <w:rFonts w:ascii="Helvetica" w:hAnsi="Helvetica" w:cs="Helvetica"/>
          <w:b/>
          <w:bCs/>
          <w:i w:val="0"/>
          <w:iCs w:val="0"/>
          <w:color w:val="596169"/>
          <w:sz w:val="16"/>
          <w:szCs w:val="16"/>
        </w:rPr>
        <w:pPrChange w:id="403"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404" w:author="Windows User" w:date="2021-11-10T16:28:00Z">
        <w:r>
          <w:rPr>
            <w:rStyle w:val="Emphasis"/>
            <w:rFonts w:ascii="Helvetica" w:hAnsi="Helvetica" w:cs="Helvetica"/>
            <w:b/>
            <w:bCs/>
            <w:i w:val="0"/>
            <w:iCs w:val="0"/>
            <w:color w:val="596169"/>
            <w:sz w:val="16"/>
            <w:szCs w:val="16"/>
          </w:rPr>
          <w:t xml:space="preserve">Interfaces </w:t>
        </w:r>
      </w:ins>
    </w:p>
    <w:p w:rsidR="003B47EE" w:rsidRDefault="00185B3A" w:rsidP="003B47EE">
      <w:pPr>
        <w:pStyle w:val="NormalWeb"/>
        <w:numPr>
          <w:ilvl w:val="1"/>
          <w:numId w:val="1"/>
        </w:numPr>
        <w:shd w:val="clear" w:color="auto" w:fill="FFFFFF"/>
        <w:spacing w:before="40" w:beforeAutospacing="0" w:after="0" w:afterAutospacing="0"/>
        <w:rPr>
          <w:ins w:id="405" w:author="Windows User" w:date="2021-11-10T16:29:00Z"/>
          <w:rStyle w:val="Emphasis"/>
          <w:rFonts w:ascii="Helvetica" w:hAnsi="Helvetica" w:cs="Helvetica"/>
          <w:b/>
          <w:bCs/>
          <w:i w:val="0"/>
          <w:iCs w:val="0"/>
          <w:color w:val="596169"/>
          <w:sz w:val="16"/>
          <w:szCs w:val="16"/>
        </w:rPr>
        <w:pPrChange w:id="406"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407" w:author="Windows User" w:date="2021-11-10T16:28:00Z">
        <w:r>
          <w:rPr>
            <w:rStyle w:val="Emphasis"/>
            <w:rFonts w:ascii="Helvetica" w:hAnsi="Helvetica" w:cs="Helvetica"/>
            <w:b/>
            <w:bCs/>
            <w:i w:val="0"/>
            <w:iCs w:val="0"/>
            <w:color w:val="596169"/>
            <w:sz w:val="16"/>
            <w:szCs w:val="16"/>
          </w:rPr>
          <w:t>Random order</w:t>
        </w:r>
      </w:ins>
    </w:p>
    <w:p w:rsidR="003B47EE" w:rsidRDefault="00085562" w:rsidP="003B47EE">
      <w:pPr>
        <w:pStyle w:val="NormalWeb"/>
        <w:numPr>
          <w:ilvl w:val="1"/>
          <w:numId w:val="1"/>
        </w:numPr>
        <w:shd w:val="clear" w:color="auto" w:fill="FFFFFF"/>
        <w:spacing w:before="40" w:beforeAutospacing="0" w:after="0" w:afterAutospacing="0"/>
        <w:rPr>
          <w:ins w:id="408" w:author="Windows User" w:date="2021-11-10T16:23:00Z"/>
          <w:rStyle w:val="Emphasis"/>
          <w:rFonts w:ascii="Helvetica" w:hAnsi="Helvetica" w:cs="Helvetica"/>
          <w:b/>
          <w:bCs/>
          <w:i w:val="0"/>
          <w:iCs w:val="0"/>
          <w:color w:val="596169"/>
          <w:sz w:val="16"/>
          <w:szCs w:val="16"/>
        </w:rPr>
        <w:pPrChange w:id="409" w:author="Windows User" w:date="2021-11-10T16:28:00Z">
          <w:pPr>
            <w:pStyle w:val="NormalWeb"/>
            <w:numPr>
              <w:numId w:val="1"/>
            </w:numPr>
            <w:shd w:val="clear" w:color="auto" w:fill="FFFFFF"/>
            <w:tabs>
              <w:tab w:val="num" w:pos="720"/>
            </w:tabs>
            <w:spacing w:before="40" w:beforeAutospacing="0" w:after="0" w:afterAutospacing="0"/>
            <w:ind w:left="320" w:hanging="360"/>
          </w:pPr>
        </w:pPrChange>
      </w:pPr>
      <w:ins w:id="410" w:author="Windows User" w:date="2021-11-10T16:29:00Z">
        <w:r>
          <w:rPr>
            <w:rStyle w:val="Emphasis"/>
            <w:rFonts w:ascii="Helvetica" w:hAnsi="Helvetica" w:cs="Helvetica"/>
            <w:b/>
            <w:bCs/>
            <w:i w:val="0"/>
            <w:iCs w:val="0"/>
            <w:color w:val="596169"/>
            <w:sz w:val="16"/>
            <w:szCs w:val="16"/>
          </w:rPr>
          <w:t>texting</w:t>
        </w:r>
      </w:ins>
    </w:p>
    <w:p w:rsidR="003B47EE" w:rsidRDefault="003B47EE" w:rsidP="003B47EE">
      <w:pPr>
        <w:pStyle w:val="NormalWeb"/>
        <w:shd w:val="clear" w:color="auto" w:fill="FFFFFF"/>
        <w:spacing w:before="40" w:beforeAutospacing="0" w:after="0" w:afterAutospacing="0"/>
        <w:rPr>
          <w:ins w:id="411" w:author="Windows User" w:date="2021-11-10T21:13:00Z"/>
          <w:rStyle w:val="Emphasis"/>
          <w:rFonts w:ascii="Helvetica" w:hAnsi="Helvetica" w:cs="Helvetica"/>
          <w:b/>
          <w:bCs/>
          <w:i w:val="0"/>
          <w:iCs w:val="0"/>
          <w:color w:val="596169"/>
          <w:sz w:val="16"/>
          <w:szCs w:val="16"/>
        </w:rPr>
        <w:pPrChange w:id="412"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6E0DB2" w:rsidP="003B47EE">
      <w:pPr>
        <w:pStyle w:val="NormalWeb"/>
        <w:shd w:val="clear" w:color="auto" w:fill="FFFFFF"/>
        <w:spacing w:before="40" w:beforeAutospacing="0" w:after="0" w:afterAutospacing="0"/>
        <w:rPr>
          <w:ins w:id="413" w:author="Windows User" w:date="2021-11-10T21:13:00Z"/>
          <w:rStyle w:val="Emphasis"/>
          <w:rFonts w:ascii="Helvetica" w:hAnsi="Helvetica" w:cs="Helvetica"/>
          <w:b/>
          <w:bCs/>
          <w:i w:val="0"/>
          <w:iCs w:val="0"/>
          <w:color w:val="596169"/>
          <w:sz w:val="16"/>
          <w:szCs w:val="16"/>
        </w:rPr>
        <w:pPrChange w:id="414"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15" w:author="Windows User" w:date="2021-11-10T21:13:00Z">
        <w:r>
          <w:rPr>
            <w:rStyle w:val="Emphasis"/>
            <w:rFonts w:ascii="Helvetica" w:hAnsi="Helvetica" w:cs="Helvetica"/>
            <w:b/>
            <w:bCs/>
            <w:i w:val="0"/>
            <w:iCs w:val="0"/>
            <w:color w:val="596169"/>
            <w:sz w:val="16"/>
            <w:szCs w:val="16"/>
          </w:rPr>
          <w:t xml:space="preserve">Database design </w:t>
        </w:r>
      </w:ins>
    </w:p>
    <w:p w:rsidR="003B47EE" w:rsidRDefault="003B47EE" w:rsidP="003B47EE">
      <w:pPr>
        <w:pStyle w:val="NormalWeb"/>
        <w:shd w:val="clear" w:color="auto" w:fill="FFFFFF"/>
        <w:spacing w:before="40" w:beforeAutospacing="0" w:after="0" w:afterAutospacing="0"/>
        <w:rPr>
          <w:ins w:id="416" w:author="Windows User" w:date="2021-11-10T21:13:00Z"/>
          <w:rStyle w:val="Emphasis"/>
          <w:rFonts w:ascii="Helvetica" w:hAnsi="Helvetica" w:cs="Helvetica"/>
          <w:b/>
          <w:bCs/>
          <w:i w:val="0"/>
          <w:iCs w:val="0"/>
          <w:color w:val="596169"/>
          <w:sz w:val="16"/>
          <w:szCs w:val="16"/>
        </w:rPr>
        <w:pPrChange w:id="417"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6E0DB2" w:rsidP="003B47EE">
      <w:pPr>
        <w:pStyle w:val="NormalWeb"/>
        <w:shd w:val="clear" w:color="auto" w:fill="FFFFFF"/>
        <w:spacing w:before="40" w:beforeAutospacing="0" w:after="0" w:afterAutospacing="0"/>
        <w:rPr>
          <w:ins w:id="418" w:author="Windows User" w:date="2021-11-10T21:13:00Z"/>
          <w:rStyle w:val="Emphasis"/>
          <w:rFonts w:ascii="Helvetica" w:hAnsi="Helvetica" w:cs="Helvetica"/>
          <w:b/>
          <w:bCs/>
          <w:i w:val="0"/>
          <w:iCs w:val="0"/>
          <w:color w:val="596169"/>
          <w:sz w:val="16"/>
          <w:szCs w:val="16"/>
        </w:rPr>
        <w:pPrChange w:id="419"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20" w:author="Windows User" w:date="2021-11-10T21:13:00Z">
        <w:r>
          <w:rPr>
            <w:rStyle w:val="Emphasis"/>
            <w:rFonts w:ascii="Helvetica" w:hAnsi="Helvetica" w:cs="Helvetica"/>
            <w:b/>
            <w:bCs/>
            <w:i w:val="0"/>
            <w:iCs w:val="0"/>
            <w:color w:val="596169"/>
            <w:sz w:val="16"/>
            <w:szCs w:val="16"/>
          </w:rPr>
          <w:t>Team</w:t>
        </w:r>
      </w:ins>
    </w:p>
    <w:tbl>
      <w:tblPr>
        <w:tblStyle w:val="TableGrid"/>
        <w:tblW w:w="0" w:type="auto"/>
        <w:tblLook w:val="04A0"/>
      </w:tblPr>
      <w:tblGrid>
        <w:gridCol w:w="1465"/>
        <w:gridCol w:w="1621"/>
        <w:gridCol w:w="2359"/>
        <w:gridCol w:w="1377"/>
        <w:gridCol w:w="1377"/>
        <w:gridCol w:w="1377"/>
      </w:tblGrid>
      <w:tr w:rsidR="006E0DB2" w:rsidTr="006E0DB2">
        <w:trPr>
          <w:ins w:id="421" w:author="Windows User" w:date="2021-11-10T21:13:00Z"/>
        </w:trPr>
        <w:tc>
          <w:tcPr>
            <w:tcW w:w="1596" w:type="dxa"/>
          </w:tcPr>
          <w:p w:rsidR="006E0DB2" w:rsidRDefault="006E0DB2" w:rsidP="006E0DB2">
            <w:pPr>
              <w:pStyle w:val="NormalWeb"/>
              <w:spacing w:before="40" w:beforeAutospacing="0" w:after="0" w:afterAutospacing="0"/>
              <w:rPr>
                <w:ins w:id="422" w:author="Windows User" w:date="2021-11-10T21:13:00Z"/>
                <w:rStyle w:val="Emphasis"/>
                <w:rFonts w:ascii="Helvetica" w:hAnsi="Helvetica" w:cs="Helvetica"/>
                <w:b/>
                <w:bCs/>
                <w:i w:val="0"/>
                <w:iCs w:val="0"/>
                <w:color w:val="596169"/>
                <w:sz w:val="16"/>
                <w:szCs w:val="16"/>
              </w:rPr>
            </w:pPr>
            <w:ins w:id="423" w:author="Windows User" w:date="2021-11-10T21:13:00Z">
              <w:r>
                <w:rPr>
                  <w:rStyle w:val="Emphasis"/>
                  <w:rFonts w:ascii="Helvetica" w:hAnsi="Helvetica" w:cs="Helvetica"/>
                  <w:b/>
                  <w:bCs/>
                  <w:i w:val="0"/>
                  <w:iCs w:val="0"/>
                  <w:color w:val="596169"/>
                  <w:sz w:val="16"/>
                  <w:szCs w:val="16"/>
                </w:rPr>
                <w:t>Teamid</w:t>
              </w:r>
            </w:ins>
          </w:p>
        </w:tc>
        <w:tc>
          <w:tcPr>
            <w:tcW w:w="1596" w:type="dxa"/>
          </w:tcPr>
          <w:p w:rsidR="003B47EE" w:rsidRDefault="006E0DB2">
            <w:pPr>
              <w:pStyle w:val="NormalWeb"/>
              <w:spacing w:before="40" w:beforeAutospacing="0" w:after="0" w:afterAutospacing="0"/>
              <w:rPr>
                <w:ins w:id="424" w:author="Windows User" w:date="2021-11-10T21:13:00Z"/>
                <w:rStyle w:val="Emphasis"/>
                <w:rFonts w:ascii="Helvetica" w:hAnsi="Helvetica" w:cs="Helvetica"/>
                <w:b/>
                <w:bCs/>
                <w:i w:val="0"/>
                <w:iCs w:val="0"/>
                <w:color w:val="596169"/>
                <w:sz w:val="16"/>
                <w:szCs w:val="16"/>
              </w:rPr>
            </w:pPr>
            <w:ins w:id="425" w:author="Windows User" w:date="2021-11-10T21:13:00Z">
              <w:r>
                <w:rPr>
                  <w:rStyle w:val="Emphasis"/>
                  <w:rFonts w:ascii="Helvetica" w:hAnsi="Helvetica" w:cs="Helvetica"/>
                  <w:b/>
                  <w:bCs/>
                  <w:i w:val="0"/>
                  <w:iCs w:val="0"/>
                  <w:color w:val="596169"/>
                  <w:sz w:val="16"/>
                  <w:szCs w:val="16"/>
                </w:rPr>
                <w:t>Team</w:t>
              </w:r>
            </w:ins>
            <w:ins w:id="426" w:author="Windows User" w:date="2021-11-10T21:15:00Z">
              <w:r>
                <w:rPr>
                  <w:rStyle w:val="Emphasis"/>
                  <w:rFonts w:ascii="Helvetica" w:hAnsi="Helvetica" w:cs="Helvetica"/>
                  <w:b/>
                  <w:bCs/>
                  <w:i w:val="0"/>
                  <w:iCs w:val="0"/>
                  <w:color w:val="596169"/>
                  <w:sz w:val="16"/>
                  <w:szCs w:val="16"/>
                </w:rPr>
                <w:t>N</w:t>
              </w:r>
            </w:ins>
            <w:ins w:id="427" w:author="Windows User" w:date="2021-11-10T21:13:00Z">
              <w:r>
                <w:rPr>
                  <w:rStyle w:val="Emphasis"/>
                  <w:rFonts w:ascii="Helvetica" w:hAnsi="Helvetica" w:cs="Helvetica"/>
                  <w:b/>
                  <w:bCs/>
                  <w:i w:val="0"/>
                  <w:iCs w:val="0"/>
                  <w:color w:val="596169"/>
                  <w:sz w:val="16"/>
                  <w:szCs w:val="16"/>
                </w:rPr>
                <w:t>ame</w:t>
              </w:r>
            </w:ins>
            <w:ins w:id="428" w:author="Windows User" w:date="2021-11-10T21:20:00Z">
              <w:r w:rsidR="00FD3CC1">
                <w:rPr>
                  <w:rStyle w:val="Emphasis"/>
                  <w:rFonts w:ascii="Helvetica" w:hAnsi="Helvetica" w:cs="Helvetica"/>
                  <w:b/>
                  <w:bCs/>
                  <w:i w:val="0"/>
                  <w:iCs w:val="0"/>
                  <w:color w:val="596169"/>
                  <w:sz w:val="16"/>
                  <w:szCs w:val="16"/>
                </w:rPr>
                <w:t>(string)</w:t>
              </w:r>
            </w:ins>
          </w:p>
        </w:tc>
        <w:tc>
          <w:tcPr>
            <w:tcW w:w="1596" w:type="dxa"/>
          </w:tcPr>
          <w:p w:rsidR="006E0DB2" w:rsidRDefault="006E0DB2" w:rsidP="006E0DB2">
            <w:pPr>
              <w:pStyle w:val="NormalWeb"/>
              <w:spacing w:before="40" w:beforeAutospacing="0" w:after="0" w:afterAutospacing="0"/>
              <w:rPr>
                <w:ins w:id="429" w:author="Windows User" w:date="2021-11-10T21:13:00Z"/>
                <w:rStyle w:val="Emphasis"/>
                <w:rFonts w:ascii="Helvetica" w:hAnsi="Helvetica" w:cs="Helvetica"/>
                <w:b/>
                <w:bCs/>
                <w:i w:val="0"/>
                <w:iCs w:val="0"/>
                <w:color w:val="596169"/>
                <w:sz w:val="16"/>
                <w:szCs w:val="16"/>
              </w:rPr>
            </w:pPr>
            <w:ins w:id="430" w:author="Windows User" w:date="2021-11-10T21:15:00Z">
              <w:r>
                <w:rPr>
                  <w:rStyle w:val="Emphasis"/>
                  <w:rFonts w:ascii="Helvetica" w:hAnsi="Helvetica" w:cs="Helvetica"/>
                  <w:b/>
                  <w:bCs/>
                  <w:i w:val="0"/>
                  <w:iCs w:val="0"/>
                  <w:color w:val="596169"/>
                  <w:sz w:val="16"/>
                  <w:szCs w:val="16"/>
                </w:rPr>
                <w:t>TeamMamber</w:t>
              </w:r>
            </w:ins>
            <w:ins w:id="431" w:author="Windows User" w:date="2021-11-10T21:20:00Z">
              <w:r w:rsidR="00FD3CC1">
                <w:rPr>
                  <w:rStyle w:val="Emphasis"/>
                  <w:rFonts w:ascii="Helvetica" w:hAnsi="Helvetica" w:cs="Helvetica"/>
                  <w:b/>
                  <w:bCs/>
                  <w:i w:val="0"/>
                  <w:iCs w:val="0"/>
                  <w:color w:val="596169"/>
                  <w:sz w:val="16"/>
                  <w:szCs w:val="16"/>
                </w:rPr>
                <w:t>(List&lt;person&gt;)</w:t>
              </w:r>
            </w:ins>
          </w:p>
        </w:tc>
        <w:tc>
          <w:tcPr>
            <w:tcW w:w="1596" w:type="dxa"/>
          </w:tcPr>
          <w:p w:rsidR="006E0DB2" w:rsidRDefault="006E0DB2" w:rsidP="006E0DB2">
            <w:pPr>
              <w:pStyle w:val="NormalWeb"/>
              <w:spacing w:before="40" w:beforeAutospacing="0" w:after="0" w:afterAutospacing="0"/>
              <w:rPr>
                <w:ins w:id="432"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3"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4" w:author="Windows User" w:date="2021-11-10T21:13:00Z"/>
                <w:rStyle w:val="Emphasis"/>
                <w:rFonts w:ascii="Helvetica" w:hAnsi="Helvetica" w:cs="Helvetica"/>
                <w:b/>
                <w:bCs/>
                <w:i w:val="0"/>
                <w:iCs w:val="0"/>
                <w:color w:val="596169"/>
                <w:sz w:val="16"/>
                <w:szCs w:val="16"/>
              </w:rPr>
            </w:pPr>
          </w:p>
        </w:tc>
      </w:tr>
      <w:tr w:rsidR="006E0DB2" w:rsidTr="006E0DB2">
        <w:trPr>
          <w:ins w:id="435" w:author="Windows User" w:date="2021-11-10T21:13:00Z"/>
        </w:trPr>
        <w:tc>
          <w:tcPr>
            <w:tcW w:w="1596" w:type="dxa"/>
          </w:tcPr>
          <w:p w:rsidR="006E0DB2" w:rsidRDefault="006E0DB2" w:rsidP="006E0DB2">
            <w:pPr>
              <w:pStyle w:val="NormalWeb"/>
              <w:spacing w:before="40" w:beforeAutospacing="0" w:after="0" w:afterAutospacing="0"/>
              <w:rPr>
                <w:ins w:id="436"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7"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8"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39"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40" w:author="Windows User" w:date="2021-11-10T21:13:00Z"/>
                <w:rStyle w:val="Emphasis"/>
                <w:rFonts w:ascii="Helvetica" w:hAnsi="Helvetica" w:cs="Helvetica"/>
                <w:b/>
                <w:bCs/>
                <w:i w:val="0"/>
                <w:iCs w:val="0"/>
                <w:color w:val="596169"/>
                <w:sz w:val="16"/>
                <w:szCs w:val="16"/>
              </w:rPr>
            </w:pPr>
          </w:p>
        </w:tc>
        <w:tc>
          <w:tcPr>
            <w:tcW w:w="1596" w:type="dxa"/>
          </w:tcPr>
          <w:p w:rsidR="006E0DB2" w:rsidRDefault="006E0DB2" w:rsidP="006E0DB2">
            <w:pPr>
              <w:pStyle w:val="NormalWeb"/>
              <w:spacing w:before="40" w:beforeAutospacing="0" w:after="0" w:afterAutospacing="0"/>
              <w:rPr>
                <w:ins w:id="441" w:author="Windows User" w:date="2021-11-10T21:13:00Z"/>
                <w:rStyle w:val="Emphasis"/>
                <w:rFonts w:ascii="Helvetica" w:hAnsi="Helvetica" w:cs="Helvetica"/>
                <w:b/>
                <w:bCs/>
                <w:i w:val="0"/>
                <w:iCs w:val="0"/>
                <w:color w:val="596169"/>
                <w:sz w:val="16"/>
                <w:szCs w:val="16"/>
              </w:rPr>
            </w:pPr>
          </w:p>
        </w:tc>
      </w:tr>
    </w:tbl>
    <w:p w:rsidR="003B47EE" w:rsidRDefault="003B47EE" w:rsidP="003B47EE">
      <w:pPr>
        <w:pStyle w:val="NormalWeb"/>
        <w:shd w:val="clear" w:color="auto" w:fill="FFFFFF"/>
        <w:spacing w:before="40" w:beforeAutospacing="0" w:after="0" w:afterAutospacing="0"/>
        <w:rPr>
          <w:ins w:id="442" w:author="Windows User" w:date="2021-11-10T21:14:00Z"/>
          <w:rStyle w:val="Emphasis"/>
          <w:rFonts w:ascii="Helvetica" w:hAnsi="Helvetica" w:cs="Helvetica"/>
          <w:b/>
          <w:bCs/>
          <w:i w:val="0"/>
          <w:iCs w:val="0"/>
          <w:color w:val="596169"/>
          <w:sz w:val="16"/>
          <w:szCs w:val="16"/>
        </w:rPr>
        <w:pPrChange w:id="443"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6E0DB2" w:rsidP="003B47EE">
      <w:pPr>
        <w:pStyle w:val="NormalWeb"/>
        <w:shd w:val="clear" w:color="auto" w:fill="FFFFFF"/>
        <w:spacing w:before="40" w:beforeAutospacing="0" w:after="0" w:afterAutospacing="0"/>
        <w:rPr>
          <w:ins w:id="444" w:author="Windows User" w:date="2021-11-10T21:14:00Z"/>
          <w:rStyle w:val="Emphasis"/>
          <w:rFonts w:ascii="Helvetica" w:hAnsi="Helvetica" w:cs="Helvetica"/>
          <w:b/>
          <w:bCs/>
          <w:i w:val="0"/>
          <w:iCs w:val="0"/>
          <w:color w:val="596169"/>
          <w:sz w:val="16"/>
          <w:szCs w:val="16"/>
        </w:rPr>
        <w:pPrChange w:id="445"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46" w:author="Windows User" w:date="2021-11-10T21:14:00Z">
        <w:r>
          <w:rPr>
            <w:rStyle w:val="Emphasis"/>
            <w:rFonts w:ascii="Helvetica" w:hAnsi="Helvetica" w:cs="Helvetica"/>
            <w:b/>
            <w:bCs/>
            <w:i w:val="0"/>
            <w:iCs w:val="0"/>
            <w:color w:val="596169"/>
            <w:sz w:val="16"/>
            <w:szCs w:val="16"/>
          </w:rPr>
          <w:t>Person</w:t>
        </w:r>
      </w:ins>
    </w:p>
    <w:tbl>
      <w:tblPr>
        <w:tblStyle w:val="TableGrid"/>
        <w:tblW w:w="0" w:type="auto"/>
        <w:tblLook w:val="04A0"/>
      </w:tblPr>
      <w:tblGrid>
        <w:gridCol w:w="1844"/>
        <w:gridCol w:w="1885"/>
        <w:gridCol w:w="1909"/>
        <w:gridCol w:w="2154"/>
        <w:gridCol w:w="1784"/>
      </w:tblGrid>
      <w:tr w:rsidR="006E0DB2" w:rsidTr="006E0DB2">
        <w:trPr>
          <w:ins w:id="447" w:author="Windows User" w:date="2021-11-10T21:14:00Z"/>
        </w:trPr>
        <w:tc>
          <w:tcPr>
            <w:tcW w:w="1915" w:type="dxa"/>
          </w:tcPr>
          <w:p w:rsidR="006E0DB2" w:rsidRDefault="006E0DB2" w:rsidP="006E0DB2">
            <w:pPr>
              <w:pStyle w:val="NormalWeb"/>
              <w:spacing w:before="40" w:beforeAutospacing="0" w:after="0" w:afterAutospacing="0"/>
              <w:rPr>
                <w:ins w:id="448" w:author="Windows User" w:date="2021-11-10T21:14:00Z"/>
                <w:rStyle w:val="Emphasis"/>
                <w:rFonts w:ascii="Helvetica" w:hAnsi="Helvetica" w:cs="Helvetica"/>
                <w:b/>
                <w:bCs/>
                <w:i w:val="0"/>
                <w:iCs w:val="0"/>
                <w:color w:val="596169"/>
                <w:sz w:val="16"/>
                <w:szCs w:val="16"/>
              </w:rPr>
            </w:pPr>
            <w:ins w:id="449" w:author="Windows User" w:date="2021-11-10T21:14:00Z">
              <w:r>
                <w:rPr>
                  <w:rStyle w:val="Emphasis"/>
                  <w:rFonts w:ascii="Helvetica" w:hAnsi="Helvetica" w:cs="Helvetica"/>
                  <w:b/>
                  <w:bCs/>
                  <w:i w:val="0"/>
                  <w:iCs w:val="0"/>
                  <w:color w:val="596169"/>
                  <w:sz w:val="16"/>
                  <w:szCs w:val="16"/>
                </w:rPr>
                <w:t>FirstName</w:t>
              </w:r>
            </w:ins>
            <w:ins w:id="450" w:author="Windows User" w:date="2021-11-10T21:15:00Z">
              <w:r>
                <w:rPr>
                  <w:rStyle w:val="Emphasis"/>
                  <w:rFonts w:ascii="Helvetica" w:hAnsi="Helvetica" w:cs="Helvetica"/>
                  <w:b/>
                  <w:bCs/>
                  <w:i w:val="0"/>
                  <w:iCs w:val="0"/>
                  <w:color w:val="596169"/>
                  <w:sz w:val="16"/>
                  <w:szCs w:val="16"/>
                </w:rPr>
                <w:t xml:space="preserve"> (string)</w:t>
              </w:r>
            </w:ins>
          </w:p>
        </w:tc>
        <w:tc>
          <w:tcPr>
            <w:tcW w:w="1915" w:type="dxa"/>
          </w:tcPr>
          <w:p w:rsidR="006E0DB2" w:rsidRDefault="006E0DB2" w:rsidP="006E0DB2">
            <w:pPr>
              <w:pStyle w:val="NormalWeb"/>
              <w:spacing w:before="40" w:beforeAutospacing="0" w:after="0" w:afterAutospacing="0"/>
              <w:rPr>
                <w:ins w:id="451" w:author="Windows User" w:date="2021-11-10T21:14:00Z"/>
                <w:rStyle w:val="Emphasis"/>
                <w:rFonts w:ascii="Helvetica" w:hAnsi="Helvetica" w:cs="Helvetica"/>
                <w:b/>
                <w:bCs/>
                <w:i w:val="0"/>
                <w:iCs w:val="0"/>
                <w:color w:val="596169"/>
                <w:sz w:val="16"/>
                <w:szCs w:val="16"/>
              </w:rPr>
            </w:pPr>
            <w:ins w:id="452" w:author="Windows User" w:date="2021-11-10T21:14:00Z">
              <w:r>
                <w:rPr>
                  <w:rStyle w:val="Emphasis"/>
                  <w:rFonts w:ascii="Helvetica" w:hAnsi="Helvetica" w:cs="Helvetica"/>
                  <w:b/>
                  <w:bCs/>
                  <w:i w:val="0"/>
                  <w:iCs w:val="0"/>
                  <w:color w:val="596169"/>
                  <w:sz w:val="16"/>
                  <w:szCs w:val="16"/>
                </w:rPr>
                <w:t>LastName(</w:t>
              </w:r>
            </w:ins>
            <w:ins w:id="453" w:author="Windows User" w:date="2021-11-10T21:15:00Z">
              <w:r>
                <w:rPr>
                  <w:rStyle w:val="Emphasis"/>
                  <w:rFonts w:ascii="Helvetica" w:hAnsi="Helvetica" w:cs="Helvetica"/>
                  <w:b/>
                  <w:bCs/>
                  <w:i w:val="0"/>
                  <w:iCs w:val="0"/>
                  <w:color w:val="596169"/>
                  <w:sz w:val="16"/>
                  <w:szCs w:val="16"/>
                </w:rPr>
                <w:t>string</w:t>
              </w:r>
            </w:ins>
            <w:ins w:id="454" w:author="Windows User" w:date="2021-11-10T21:14:00Z">
              <w:r>
                <w:rPr>
                  <w:rStyle w:val="Emphasis"/>
                  <w:rFonts w:ascii="Helvetica" w:hAnsi="Helvetica" w:cs="Helvetica"/>
                  <w:b/>
                  <w:bCs/>
                  <w:i w:val="0"/>
                  <w:iCs w:val="0"/>
                  <w:color w:val="596169"/>
                  <w:sz w:val="16"/>
                  <w:szCs w:val="16"/>
                </w:rPr>
                <w:t>)</w:t>
              </w:r>
            </w:ins>
          </w:p>
        </w:tc>
        <w:tc>
          <w:tcPr>
            <w:tcW w:w="1915" w:type="dxa"/>
          </w:tcPr>
          <w:p w:rsidR="006E0DB2" w:rsidRDefault="006E0DB2" w:rsidP="006E0DB2">
            <w:pPr>
              <w:pStyle w:val="NormalWeb"/>
              <w:spacing w:before="40" w:beforeAutospacing="0" w:after="0" w:afterAutospacing="0"/>
              <w:rPr>
                <w:ins w:id="455" w:author="Windows User" w:date="2021-11-10T21:14:00Z"/>
                <w:rStyle w:val="Emphasis"/>
                <w:rFonts w:ascii="Helvetica" w:hAnsi="Helvetica" w:cs="Helvetica"/>
                <w:b/>
                <w:bCs/>
                <w:i w:val="0"/>
                <w:iCs w:val="0"/>
                <w:color w:val="596169"/>
                <w:sz w:val="16"/>
                <w:szCs w:val="16"/>
              </w:rPr>
            </w:pPr>
            <w:ins w:id="456" w:author="Windows User" w:date="2021-11-10T21:15:00Z">
              <w:r>
                <w:rPr>
                  <w:rStyle w:val="Emphasis"/>
                  <w:rFonts w:ascii="Helvetica" w:hAnsi="Helvetica" w:cs="Helvetica"/>
                  <w:b/>
                  <w:bCs/>
                  <w:i w:val="0"/>
                  <w:iCs w:val="0"/>
                  <w:color w:val="596169"/>
                  <w:sz w:val="16"/>
                  <w:szCs w:val="16"/>
                </w:rPr>
                <w:t>EmailAddress(string)</w:t>
              </w:r>
            </w:ins>
          </w:p>
        </w:tc>
        <w:tc>
          <w:tcPr>
            <w:tcW w:w="1915" w:type="dxa"/>
          </w:tcPr>
          <w:p w:rsidR="006E0DB2" w:rsidRDefault="006E0DB2" w:rsidP="006E0DB2">
            <w:pPr>
              <w:pStyle w:val="NormalWeb"/>
              <w:spacing w:before="40" w:beforeAutospacing="0" w:after="0" w:afterAutospacing="0"/>
              <w:rPr>
                <w:ins w:id="457" w:author="Windows User" w:date="2021-11-10T21:14:00Z"/>
                <w:rStyle w:val="Emphasis"/>
                <w:rFonts w:ascii="Helvetica" w:hAnsi="Helvetica" w:cs="Helvetica"/>
                <w:b/>
                <w:bCs/>
                <w:i w:val="0"/>
                <w:iCs w:val="0"/>
                <w:color w:val="596169"/>
                <w:sz w:val="16"/>
                <w:szCs w:val="16"/>
              </w:rPr>
            </w:pPr>
            <w:ins w:id="458" w:author="Windows User" w:date="2021-11-10T21:16:00Z">
              <w:r>
                <w:rPr>
                  <w:rStyle w:val="Emphasis"/>
                  <w:rFonts w:ascii="Helvetica" w:hAnsi="Helvetica" w:cs="Helvetica"/>
                  <w:b/>
                  <w:bCs/>
                  <w:i w:val="0"/>
                  <w:iCs w:val="0"/>
                  <w:color w:val="596169"/>
                  <w:sz w:val="16"/>
                  <w:szCs w:val="16"/>
                </w:rPr>
                <w:t>CellPhoneNumber(string)</w:t>
              </w:r>
            </w:ins>
          </w:p>
        </w:tc>
        <w:tc>
          <w:tcPr>
            <w:tcW w:w="1916" w:type="dxa"/>
          </w:tcPr>
          <w:p w:rsidR="006E0DB2" w:rsidRDefault="006E0DB2" w:rsidP="006E0DB2">
            <w:pPr>
              <w:pStyle w:val="NormalWeb"/>
              <w:spacing w:before="40" w:beforeAutospacing="0" w:after="0" w:afterAutospacing="0"/>
              <w:rPr>
                <w:ins w:id="459" w:author="Windows User" w:date="2021-11-10T21:14:00Z"/>
                <w:rStyle w:val="Emphasis"/>
                <w:rFonts w:ascii="Helvetica" w:hAnsi="Helvetica" w:cs="Helvetica"/>
                <w:b/>
                <w:bCs/>
                <w:i w:val="0"/>
                <w:iCs w:val="0"/>
                <w:color w:val="596169"/>
                <w:sz w:val="16"/>
                <w:szCs w:val="16"/>
              </w:rPr>
            </w:pPr>
          </w:p>
        </w:tc>
      </w:tr>
    </w:tbl>
    <w:p w:rsidR="003B47EE" w:rsidRDefault="003B47EE" w:rsidP="003B47EE">
      <w:pPr>
        <w:pStyle w:val="NormalWeb"/>
        <w:shd w:val="clear" w:color="auto" w:fill="FFFFFF"/>
        <w:spacing w:before="40" w:beforeAutospacing="0" w:after="0" w:afterAutospacing="0"/>
        <w:rPr>
          <w:ins w:id="460" w:author="Windows User" w:date="2021-11-10T21:16:00Z"/>
          <w:rStyle w:val="Emphasis"/>
          <w:rFonts w:ascii="Helvetica" w:hAnsi="Helvetica" w:cs="Helvetica"/>
          <w:b/>
          <w:bCs/>
          <w:i w:val="0"/>
          <w:iCs w:val="0"/>
          <w:color w:val="596169"/>
          <w:sz w:val="16"/>
          <w:szCs w:val="16"/>
        </w:rPr>
        <w:pPrChange w:id="461"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760D08" w:rsidP="003B47EE">
      <w:pPr>
        <w:pStyle w:val="NormalWeb"/>
        <w:shd w:val="clear" w:color="auto" w:fill="FFFFFF"/>
        <w:spacing w:before="40" w:beforeAutospacing="0" w:after="0" w:afterAutospacing="0"/>
        <w:rPr>
          <w:ins w:id="462" w:author="Windows User" w:date="2021-11-10T21:17:00Z"/>
          <w:rStyle w:val="Emphasis"/>
          <w:rFonts w:ascii="Helvetica" w:hAnsi="Helvetica" w:cs="Helvetica"/>
          <w:b/>
          <w:bCs/>
          <w:i w:val="0"/>
          <w:iCs w:val="0"/>
          <w:color w:val="596169"/>
          <w:sz w:val="16"/>
          <w:szCs w:val="16"/>
        </w:rPr>
        <w:pPrChange w:id="463"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64" w:author="Windows User" w:date="2021-11-10T21:17:00Z">
        <w:r>
          <w:rPr>
            <w:rStyle w:val="Emphasis"/>
            <w:rFonts w:ascii="Helvetica" w:hAnsi="Helvetica" w:cs="Helvetica"/>
            <w:b/>
            <w:bCs/>
            <w:i w:val="0"/>
            <w:iCs w:val="0"/>
            <w:color w:val="596169"/>
            <w:sz w:val="16"/>
            <w:szCs w:val="16"/>
          </w:rPr>
          <w:t>Tournament</w:t>
        </w:r>
      </w:ins>
    </w:p>
    <w:tbl>
      <w:tblPr>
        <w:tblStyle w:val="TableGrid"/>
        <w:tblW w:w="0" w:type="auto"/>
        <w:tblLook w:val="04A0"/>
      </w:tblPr>
      <w:tblGrid>
        <w:gridCol w:w="1342"/>
        <w:gridCol w:w="1577"/>
        <w:gridCol w:w="1200"/>
        <w:gridCol w:w="1350"/>
        <w:gridCol w:w="1297"/>
        <w:gridCol w:w="1870"/>
        <w:gridCol w:w="940"/>
      </w:tblGrid>
      <w:tr w:rsidR="00E079A2" w:rsidTr="00760D08">
        <w:trPr>
          <w:ins w:id="465" w:author="Windows User" w:date="2021-11-10T21:18:00Z"/>
        </w:trPr>
        <w:tc>
          <w:tcPr>
            <w:tcW w:w="1368" w:type="dxa"/>
          </w:tcPr>
          <w:p w:rsidR="003B47EE" w:rsidRDefault="00760D08">
            <w:pPr>
              <w:pStyle w:val="NormalWeb"/>
              <w:spacing w:before="40" w:beforeAutospacing="0" w:after="0" w:afterAutospacing="0"/>
              <w:rPr>
                <w:ins w:id="466" w:author="Windows User" w:date="2021-11-10T21:20:00Z"/>
                <w:rStyle w:val="Emphasis"/>
                <w:rFonts w:ascii="Helvetica" w:hAnsi="Helvetica" w:cs="Helvetica"/>
                <w:b/>
                <w:bCs/>
                <w:i w:val="0"/>
                <w:iCs w:val="0"/>
                <w:color w:val="596169"/>
                <w:sz w:val="16"/>
                <w:szCs w:val="16"/>
              </w:rPr>
            </w:pPr>
            <w:ins w:id="467" w:author="Windows User" w:date="2021-11-10T21:18:00Z">
              <w:r>
                <w:rPr>
                  <w:rStyle w:val="Emphasis"/>
                  <w:rFonts w:ascii="Helvetica" w:hAnsi="Helvetica" w:cs="Helvetica"/>
                  <w:b/>
                  <w:bCs/>
                  <w:i w:val="0"/>
                  <w:iCs w:val="0"/>
                  <w:color w:val="596169"/>
                  <w:sz w:val="16"/>
                  <w:szCs w:val="16"/>
                </w:rPr>
                <w:t>TournamentID</w:t>
              </w:r>
            </w:ins>
          </w:p>
          <w:p w:rsidR="003B47EE" w:rsidRDefault="00760D08">
            <w:pPr>
              <w:pStyle w:val="NormalWeb"/>
              <w:spacing w:before="40" w:beforeAutospacing="0" w:after="0" w:afterAutospacing="0"/>
              <w:rPr>
                <w:ins w:id="468" w:author="Windows User" w:date="2021-11-10T21:18:00Z"/>
                <w:rStyle w:val="Emphasis"/>
                <w:rFonts w:ascii="Helvetica" w:hAnsi="Helvetica" w:cs="Helvetica"/>
                <w:b/>
                <w:bCs/>
                <w:i w:val="0"/>
                <w:iCs w:val="0"/>
                <w:color w:val="596169"/>
                <w:sz w:val="16"/>
                <w:szCs w:val="16"/>
              </w:rPr>
            </w:pPr>
            <w:ins w:id="469" w:author="Windows User" w:date="2021-11-10T21:18:00Z">
              <w:r>
                <w:rPr>
                  <w:rStyle w:val="Emphasis"/>
                  <w:rFonts w:ascii="Helvetica" w:hAnsi="Helvetica" w:cs="Helvetica"/>
                  <w:b/>
                  <w:bCs/>
                  <w:i w:val="0"/>
                  <w:iCs w:val="0"/>
                  <w:color w:val="596169"/>
                  <w:sz w:val="16"/>
                  <w:szCs w:val="16"/>
                </w:rPr>
                <w:t>(string)</w:t>
              </w:r>
            </w:ins>
          </w:p>
        </w:tc>
        <w:tc>
          <w:tcPr>
            <w:tcW w:w="1368" w:type="dxa"/>
          </w:tcPr>
          <w:p w:rsidR="00B907CD" w:rsidRDefault="00760D08" w:rsidP="006E0DB2">
            <w:pPr>
              <w:pStyle w:val="NormalWeb"/>
              <w:spacing w:before="40" w:beforeAutospacing="0" w:after="0" w:afterAutospacing="0"/>
              <w:rPr>
                <w:ins w:id="470" w:author="Windows User" w:date="2021-11-10T21:20:00Z"/>
                <w:rStyle w:val="Emphasis"/>
                <w:rFonts w:ascii="Helvetica" w:hAnsi="Helvetica" w:cs="Helvetica"/>
                <w:b/>
                <w:bCs/>
                <w:i w:val="0"/>
                <w:iCs w:val="0"/>
                <w:color w:val="596169"/>
                <w:sz w:val="16"/>
                <w:szCs w:val="16"/>
              </w:rPr>
            </w:pPr>
            <w:ins w:id="471" w:author="Windows User" w:date="2021-11-10T21:18:00Z">
              <w:r>
                <w:rPr>
                  <w:rStyle w:val="Emphasis"/>
                  <w:rFonts w:ascii="Helvetica" w:hAnsi="Helvetica" w:cs="Helvetica"/>
                  <w:b/>
                  <w:bCs/>
                  <w:i w:val="0"/>
                  <w:iCs w:val="0"/>
                  <w:color w:val="596169"/>
                  <w:sz w:val="16"/>
                  <w:szCs w:val="16"/>
                </w:rPr>
                <w:t>TournamentName</w:t>
              </w:r>
            </w:ins>
          </w:p>
          <w:p w:rsidR="00760D08" w:rsidRDefault="00760D08" w:rsidP="006E0DB2">
            <w:pPr>
              <w:pStyle w:val="NormalWeb"/>
              <w:spacing w:before="40" w:beforeAutospacing="0" w:after="0" w:afterAutospacing="0"/>
              <w:rPr>
                <w:ins w:id="472" w:author="Windows User" w:date="2021-11-10T21:18:00Z"/>
                <w:rStyle w:val="Emphasis"/>
                <w:rFonts w:ascii="Helvetica" w:hAnsi="Helvetica" w:cs="Helvetica"/>
                <w:b/>
                <w:bCs/>
                <w:i w:val="0"/>
                <w:iCs w:val="0"/>
                <w:color w:val="596169"/>
                <w:sz w:val="16"/>
                <w:szCs w:val="16"/>
              </w:rPr>
            </w:pPr>
            <w:ins w:id="473" w:author="Windows User" w:date="2021-11-10T21:18:00Z">
              <w:r>
                <w:rPr>
                  <w:rStyle w:val="Emphasis"/>
                  <w:rFonts w:ascii="Helvetica" w:hAnsi="Helvetica" w:cs="Helvetica"/>
                  <w:b/>
                  <w:bCs/>
                  <w:i w:val="0"/>
                  <w:iCs w:val="0"/>
                  <w:color w:val="596169"/>
                  <w:sz w:val="16"/>
                  <w:szCs w:val="16"/>
                </w:rPr>
                <w:t>(string)</w:t>
              </w:r>
            </w:ins>
          </w:p>
        </w:tc>
        <w:tc>
          <w:tcPr>
            <w:tcW w:w="1368" w:type="dxa"/>
          </w:tcPr>
          <w:p w:rsidR="00B907CD" w:rsidRDefault="005E0403" w:rsidP="006E0DB2">
            <w:pPr>
              <w:pStyle w:val="NormalWeb"/>
              <w:spacing w:before="40" w:beforeAutospacing="0" w:after="0" w:afterAutospacing="0"/>
              <w:rPr>
                <w:ins w:id="474" w:author="Windows User" w:date="2021-11-10T21:20:00Z"/>
                <w:rStyle w:val="Emphasis"/>
                <w:rFonts w:ascii="Helvetica" w:hAnsi="Helvetica" w:cs="Helvetica"/>
                <w:b/>
                <w:bCs/>
                <w:i w:val="0"/>
                <w:iCs w:val="0"/>
                <w:color w:val="596169"/>
                <w:sz w:val="16"/>
                <w:szCs w:val="16"/>
              </w:rPr>
            </w:pPr>
            <w:ins w:id="475" w:author="Neelima Saraf" w:date="2021-11-12T11:08:00Z">
              <w:r>
                <w:rPr>
                  <w:rStyle w:val="Emphasis"/>
                  <w:rFonts w:ascii="Helvetica" w:hAnsi="Helvetica" w:cs="Helvetica"/>
                  <w:b/>
                  <w:bCs/>
                  <w:i w:val="0"/>
                  <w:iCs w:val="0"/>
                  <w:color w:val="596169"/>
                  <w:sz w:val="16"/>
                  <w:szCs w:val="16"/>
                </w:rPr>
                <w:t>Entry</w:t>
              </w:r>
            </w:ins>
            <w:ins w:id="476" w:author="Windows User" w:date="2021-11-10T21:18:00Z">
              <w:r w:rsidR="00760D08">
                <w:rPr>
                  <w:rStyle w:val="Emphasis"/>
                  <w:rFonts w:ascii="Helvetica" w:hAnsi="Helvetica" w:cs="Helvetica"/>
                  <w:b/>
                  <w:bCs/>
                  <w:i w:val="0"/>
                  <w:iCs w:val="0"/>
                  <w:color w:val="596169"/>
                  <w:sz w:val="16"/>
                  <w:szCs w:val="16"/>
                </w:rPr>
                <w:t>Fee</w:t>
              </w:r>
            </w:ins>
          </w:p>
          <w:p w:rsidR="00760D08" w:rsidRDefault="00760D08" w:rsidP="006E0DB2">
            <w:pPr>
              <w:pStyle w:val="NormalWeb"/>
              <w:spacing w:before="40" w:beforeAutospacing="0" w:after="0" w:afterAutospacing="0"/>
              <w:rPr>
                <w:ins w:id="477" w:author="Windows User" w:date="2021-11-10T21:18:00Z"/>
                <w:rStyle w:val="Emphasis"/>
                <w:rFonts w:ascii="Helvetica" w:hAnsi="Helvetica" w:cs="Helvetica"/>
                <w:b/>
                <w:bCs/>
                <w:i w:val="0"/>
                <w:iCs w:val="0"/>
                <w:color w:val="596169"/>
                <w:sz w:val="16"/>
                <w:szCs w:val="16"/>
              </w:rPr>
            </w:pPr>
            <w:ins w:id="478" w:author="Windows User" w:date="2021-11-10T21:18:00Z">
              <w:r>
                <w:rPr>
                  <w:rStyle w:val="Emphasis"/>
                  <w:rFonts w:ascii="Helvetica" w:hAnsi="Helvetica" w:cs="Helvetica"/>
                  <w:b/>
                  <w:bCs/>
                  <w:i w:val="0"/>
                  <w:iCs w:val="0"/>
                  <w:color w:val="596169"/>
                  <w:sz w:val="16"/>
                  <w:szCs w:val="16"/>
                </w:rPr>
                <w:t>(decimal)</w:t>
              </w:r>
            </w:ins>
          </w:p>
        </w:tc>
        <w:tc>
          <w:tcPr>
            <w:tcW w:w="1368" w:type="dxa"/>
          </w:tcPr>
          <w:p w:rsidR="00B907CD" w:rsidRDefault="00FD3CC1" w:rsidP="006E0DB2">
            <w:pPr>
              <w:pStyle w:val="NormalWeb"/>
              <w:spacing w:before="40" w:beforeAutospacing="0" w:after="0" w:afterAutospacing="0"/>
              <w:rPr>
                <w:ins w:id="479" w:author="Windows User" w:date="2021-11-10T21:20:00Z"/>
                <w:rStyle w:val="Emphasis"/>
                <w:rFonts w:ascii="Helvetica" w:hAnsi="Helvetica" w:cs="Helvetica"/>
                <w:b/>
                <w:bCs/>
                <w:i w:val="0"/>
                <w:iCs w:val="0"/>
                <w:color w:val="596169"/>
                <w:sz w:val="16"/>
                <w:szCs w:val="16"/>
              </w:rPr>
            </w:pPr>
            <w:ins w:id="480" w:author="Windows User" w:date="2021-11-10T21:19:00Z">
              <w:r>
                <w:rPr>
                  <w:rStyle w:val="Emphasis"/>
                  <w:rFonts w:ascii="Helvetica" w:hAnsi="Helvetica" w:cs="Helvetica"/>
                  <w:b/>
                  <w:bCs/>
                  <w:i w:val="0"/>
                  <w:iCs w:val="0"/>
                  <w:color w:val="596169"/>
                  <w:sz w:val="16"/>
                  <w:szCs w:val="16"/>
                </w:rPr>
                <w:t>EnteredTeams</w:t>
              </w:r>
            </w:ins>
          </w:p>
          <w:p w:rsidR="00760D08" w:rsidRDefault="00FD3CC1" w:rsidP="006E0DB2">
            <w:pPr>
              <w:pStyle w:val="NormalWeb"/>
              <w:spacing w:before="40" w:beforeAutospacing="0" w:after="0" w:afterAutospacing="0"/>
              <w:rPr>
                <w:ins w:id="481" w:author="Windows User" w:date="2021-11-10T21:18:00Z"/>
                <w:rStyle w:val="Emphasis"/>
                <w:rFonts w:ascii="Helvetica" w:hAnsi="Helvetica" w:cs="Helvetica"/>
                <w:b/>
                <w:bCs/>
                <w:i w:val="0"/>
                <w:iCs w:val="0"/>
                <w:color w:val="596169"/>
                <w:sz w:val="16"/>
                <w:szCs w:val="16"/>
              </w:rPr>
            </w:pPr>
            <w:ins w:id="482" w:author="Windows User" w:date="2021-11-10T21:19:00Z">
              <w:r>
                <w:rPr>
                  <w:rStyle w:val="Emphasis"/>
                  <w:rFonts w:ascii="Helvetica" w:hAnsi="Helvetica" w:cs="Helvetica"/>
                  <w:b/>
                  <w:bCs/>
                  <w:i w:val="0"/>
                  <w:iCs w:val="0"/>
                  <w:color w:val="596169"/>
                  <w:sz w:val="16"/>
                  <w:szCs w:val="16"/>
                </w:rPr>
                <w:t>(List&lt;Team&gt;)</w:t>
              </w:r>
            </w:ins>
          </w:p>
        </w:tc>
        <w:tc>
          <w:tcPr>
            <w:tcW w:w="1368" w:type="dxa"/>
          </w:tcPr>
          <w:p w:rsidR="00B907CD" w:rsidRDefault="00FD3CC1" w:rsidP="006E0DB2">
            <w:pPr>
              <w:pStyle w:val="NormalWeb"/>
              <w:spacing w:before="40" w:beforeAutospacing="0" w:after="0" w:afterAutospacing="0"/>
              <w:rPr>
                <w:ins w:id="483" w:author="Windows User" w:date="2021-11-10T21:20:00Z"/>
                <w:rStyle w:val="Emphasis"/>
                <w:rFonts w:ascii="Helvetica" w:hAnsi="Helvetica" w:cs="Helvetica"/>
                <w:b/>
                <w:bCs/>
                <w:i w:val="0"/>
                <w:iCs w:val="0"/>
                <w:color w:val="596169"/>
                <w:sz w:val="16"/>
                <w:szCs w:val="16"/>
              </w:rPr>
            </w:pPr>
            <w:ins w:id="484" w:author="Windows User" w:date="2021-11-10T21:20:00Z">
              <w:r>
                <w:rPr>
                  <w:rStyle w:val="Emphasis"/>
                  <w:rFonts w:ascii="Helvetica" w:hAnsi="Helvetica" w:cs="Helvetica"/>
                  <w:b/>
                  <w:bCs/>
                  <w:i w:val="0"/>
                  <w:iCs w:val="0"/>
                  <w:color w:val="596169"/>
                  <w:sz w:val="16"/>
                  <w:szCs w:val="16"/>
                </w:rPr>
                <w:t>Prizes</w:t>
              </w:r>
            </w:ins>
          </w:p>
          <w:p w:rsidR="00760D08" w:rsidRDefault="00FD3CC1" w:rsidP="006E0DB2">
            <w:pPr>
              <w:pStyle w:val="NormalWeb"/>
              <w:spacing w:before="40" w:beforeAutospacing="0" w:after="0" w:afterAutospacing="0"/>
              <w:rPr>
                <w:ins w:id="485" w:author="Windows User" w:date="2021-11-10T21:18:00Z"/>
                <w:rStyle w:val="Emphasis"/>
                <w:rFonts w:ascii="Helvetica" w:hAnsi="Helvetica" w:cs="Helvetica"/>
                <w:b/>
                <w:bCs/>
                <w:i w:val="0"/>
                <w:iCs w:val="0"/>
                <w:color w:val="596169"/>
                <w:sz w:val="16"/>
                <w:szCs w:val="16"/>
              </w:rPr>
            </w:pPr>
            <w:ins w:id="486" w:author="Windows User" w:date="2021-11-10T21:20:00Z">
              <w:r>
                <w:rPr>
                  <w:rStyle w:val="Emphasis"/>
                  <w:rFonts w:ascii="Helvetica" w:hAnsi="Helvetica" w:cs="Helvetica"/>
                  <w:b/>
                  <w:bCs/>
                  <w:i w:val="0"/>
                  <w:iCs w:val="0"/>
                  <w:color w:val="596169"/>
                  <w:sz w:val="16"/>
                  <w:szCs w:val="16"/>
                </w:rPr>
                <w:t>(List&lt;Prize&gt;)</w:t>
              </w:r>
            </w:ins>
          </w:p>
        </w:tc>
        <w:tc>
          <w:tcPr>
            <w:tcW w:w="1368" w:type="dxa"/>
          </w:tcPr>
          <w:p w:rsidR="00E079A2" w:rsidRDefault="00E079A2" w:rsidP="006E0DB2">
            <w:pPr>
              <w:pStyle w:val="NormalWeb"/>
              <w:spacing w:before="40" w:beforeAutospacing="0" w:after="0" w:afterAutospacing="0"/>
              <w:rPr>
                <w:ins w:id="487" w:author="Windows User" w:date="2021-11-10T21:21:00Z"/>
                <w:rStyle w:val="Emphasis"/>
                <w:rFonts w:ascii="Helvetica" w:hAnsi="Helvetica" w:cs="Helvetica"/>
                <w:b/>
                <w:bCs/>
                <w:i w:val="0"/>
                <w:iCs w:val="0"/>
                <w:color w:val="596169"/>
                <w:sz w:val="16"/>
                <w:szCs w:val="16"/>
              </w:rPr>
            </w:pPr>
            <w:ins w:id="488" w:author="Windows User" w:date="2021-11-10T21:21:00Z">
              <w:r>
                <w:rPr>
                  <w:rStyle w:val="Emphasis"/>
                  <w:rFonts w:ascii="Helvetica" w:hAnsi="Helvetica" w:cs="Helvetica"/>
                  <w:b/>
                  <w:bCs/>
                  <w:i w:val="0"/>
                  <w:iCs w:val="0"/>
                  <w:color w:val="596169"/>
                  <w:sz w:val="16"/>
                  <w:szCs w:val="16"/>
                </w:rPr>
                <w:t>Rounds</w:t>
              </w:r>
            </w:ins>
          </w:p>
          <w:p w:rsidR="00760D08" w:rsidRDefault="00E079A2" w:rsidP="006E0DB2">
            <w:pPr>
              <w:pStyle w:val="NormalWeb"/>
              <w:spacing w:before="40" w:beforeAutospacing="0" w:after="0" w:afterAutospacing="0"/>
              <w:rPr>
                <w:ins w:id="489" w:author="Windows User" w:date="2021-11-10T21:18:00Z"/>
                <w:rStyle w:val="Emphasis"/>
                <w:rFonts w:ascii="Helvetica" w:hAnsi="Helvetica" w:cs="Helvetica"/>
                <w:b/>
                <w:bCs/>
                <w:i w:val="0"/>
                <w:iCs w:val="0"/>
                <w:color w:val="596169"/>
                <w:sz w:val="16"/>
                <w:szCs w:val="16"/>
              </w:rPr>
            </w:pPr>
            <w:ins w:id="490" w:author="Windows User" w:date="2021-11-10T21:21:00Z">
              <w:r>
                <w:rPr>
                  <w:rStyle w:val="Emphasis"/>
                  <w:rFonts w:ascii="Helvetica" w:hAnsi="Helvetica" w:cs="Helvetica"/>
                  <w:b/>
                  <w:bCs/>
                  <w:i w:val="0"/>
                  <w:iCs w:val="0"/>
                  <w:color w:val="596169"/>
                  <w:sz w:val="16"/>
                  <w:szCs w:val="16"/>
                </w:rPr>
                <w:t>(List&lt;List&lt;Matchup&gt;&gt;</w:t>
              </w:r>
            </w:ins>
          </w:p>
        </w:tc>
        <w:tc>
          <w:tcPr>
            <w:tcW w:w="1368" w:type="dxa"/>
          </w:tcPr>
          <w:p w:rsidR="00760D08" w:rsidRDefault="00760D08" w:rsidP="006E0DB2">
            <w:pPr>
              <w:pStyle w:val="NormalWeb"/>
              <w:spacing w:before="40" w:beforeAutospacing="0" w:after="0" w:afterAutospacing="0"/>
              <w:rPr>
                <w:ins w:id="491" w:author="Windows User" w:date="2021-11-10T21:18:00Z"/>
                <w:rStyle w:val="Emphasis"/>
                <w:rFonts w:ascii="Helvetica" w:hAnsi="Helvetica" w:cs="Helvetica"/>
                <w:b/>
                <w:bCs/>
                <w:i w:val="0"/>
                <w:iCs w:val="0"/>
                <w:color w:val="596169"/>
                <w:sz w:val="16"/>
                <w:szCs w:val="16"/>
              </w:rPr>
            </w:pPr>
          </w:p>
        </w:tc>
      </w:tr>
    </w:tbl>
    <w:p w:rsidR="003B47EE" w:rsidRDefault="003B47EE" w:rsidP="003B47EE">
      <w:pPr>
        <w:pStyle w:val="NormalWeb"/>
        <w:shd w:val="clear" w:color="auto" w:fill="FFFFFF"/>
        <w:spacing w:before="40" w:beforeAutospacing="0" w:after="0" w:afterAutospacing="0"/>
        <w:rPr>
          <w:ins w:id="492" w:author="Windows User" w:date="2021-11-10T21:25:00Z"/>
          <w:rStyle w:val="Emphasis"/>
          <w:rFonts w:ascii="Helvetica" w:hAnsi="Helvetica" w:cs="Helvetica"/>
          <w:b/>
          <w:bCs/>
          <w:i w:val="0"/>
          <w:iCs w:val="0"/>
          <w:color w:val="596169"/>
          <w:sz w:val="16"/>
          <w:szCs w:val="16"/>
        </w:rPr>
        <w:pPrChange w:id="493"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0F7BE1" w:rsidP="003B47EE">
      <w:pPr>
        <w:pStyle w:val="NormalWeb"/>
        <w:shd w:val="clear" w:color="auto" w:fill="FFFFFF"/>
        <w:spacing w:before="40" w:beforeAutospacing="0" w:after="0" w:afterAutospacing="0"/>
        <w:rPr>
          <w:ins w:id="494" w:author="Windows User" w:date="2021-11-10T21:25:00Z"/>
          <w:rStyle w:val="Emphasis"/>
          <w:rFonts w:ascii="Helvetica" w:hAnsi="Helvetica" w:cs="Helvetica"/>
          <w:b/>
          <w:bCs/>
          <w:i w:val="0"/>
          <w:iCs w:val="0"/>
          <w:color w:val="596169"/>
          <w:sz w:val="16"/>
          <w:szCs w:val="16"/>
        </w:rPr>
        <w:pPrChange w:id="495"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496" w:author="Windows User" w:date="2021-11-10T21:25:00Z">
        <w:r>
          <w:rPr>
            <w:rStyle w:val="Emphasis"/>
            <w:rFonts w:ascii="Helvetica" w:hAnsi="Helvetica" w:cs="Helvetica"/>
            <w:b/>
            <w:bCs/>
            <w:i w:val="0"/>
            <w:iCs w:val="0"/>
            <w:color w:val="596169"/>
            <w:sz w:val="16"/>
            <w:szCs w:val="16"/>
          </w:rPr>
          <w:t>Prize</w:t>
        </w:r>
      </w:ins>
    </w:p>
    <w:tbl>
      <w:tblPr>
        <w:tblStyle w:val="TableGrid"/>
        <w:tblW w:w="0" w:type="auto"/>
        <w:tblLook w:val="04A0"/>
      </w:tblPr>
      <w:tblGrid>
        <w:gridCol w:w="2394"/>
        <w:gridCol w:w="2394"/>
        <w:gridCol w:w="2394"/>
        <w:gridCol w:w="2394"/>
      </w:tblGrid>
      <w:tr w:rsidR="000F7BE1" w:rsidTr="000F7BE1">
        <w:trPr>
          <w:ins w:id="497" w:author="Windows User" w:date="2021-11-10T21:26:00Z"/>
        </w:trPr>
        <w:tc>
          <w:tcPr>
            <w:tcW w:w="2394" w:type="dxa"/>
          </w:tcPr>
          <w:p w:rsidR="000F7BE1" w:rsidRDefault="000F7BE1" w:rsidP="006E0DB2">
            <w:pPr>
              <w:pStyle w:val="NormalWeb"/>
              <w:spacing w:before="40" w:beforeAutospacing="0" w:after="0" w:afterAutospacing="0"/>
              <w:rPr>
                <w:ins w:id="498" w:author="Windows User" w:date="2021-11-10T21:26:00Z"/>
                <w:rStyle w:val="Emphasis"/>
                <w:rFonts w:ascii="Helvetica" w:hAnsi="Helvetica" w:cs="Helvetica"/>
                <w:b/>
                <w:bCs/>
                <w:i w:val="0"/>
                <w:iCs w:val="0"/>
                <w:color w:val="596169"/>
                <w:sz w:val="16"/>
                <w:szCs w:val="16"/>
              </w:rPr>
            </w:pPr>
            <w:ins w:id="499" w:author="Windows User" w:date="2021-11-10T21:26:00Z">
              <w:r>
                <w:rPr>
                  <w:rStyle w:val="Emphasis"/>
                  <w:rFonts w:ascii="Helvetica" w:hAnsi="Helvetica" w:cs="Helvetica"/>
                  <w:b/>
                  <w:bCs/>
                  <w:i w:val="0"/>
                  <w:iCs w:val="0"/>
                  <w:color w:val="596169"/>
                  <w:sz w:val="16"/>
                  <w:szCs w:val="16"/>
                </w:rPr>
                <w:t>PlaceNumber(int)</w:t>
              </w:r>
            </w:ins>
          </w:p>
        </w:tc>
        <w:tc>
          <w:tcPr>
            <w:tcW w:w="2394" w:type="dxa"/>
          </w:tcPr>
          <w:p w:rsidR="000F7BE1" w:rsidRDefault="000F7BE1" w:rsidP="006E0DB2">
            <w:pPr>
              <w:pStyle w:val="NormalWeb"/>
              <w:spacing w:before="40" w:beforeAutospacing="0" w:after="0" w:afterAutospacing="0"/>
              <w:rPr>
                <w:ins w:id="500" w:author="Windows User" w:date="2021-11-10T21:26:00Z"/>
                <w:rStyle w:val="Emphasis"/>
                <w:rFonts w:ascii="Helvetica" w:hAnsi="Helvetica" w:cs="Helvetica"/>
                <w:b/>
                <w:bCs/>
                <w:i w:val="0"/>
                <w:iCs w:val="0"/>
                <w:color w:val="596169"/>
                <w:sz w:val="16"/>
                <w:szCs w:val="16"/>
              </w:rPr>
            </w:pPr>
            <w:ins w:id="501" w:author="Windows User" w:date="2021-11-10T21:26:00Z">
              <w:r>
                <w:rPr>
                  <w:rStyle w:val="Emphasis"/>
                  <w:rFonts w:ascii="Helvetica" w:hAnsi="Helvetica" w:cs="Helvetica"/>
                  <w:b/>
                  <w:bCs/>
                  <w:i w:val="0"/>
                  <w:iCs w:val="0"/>
                  <w:color w:val="596169"/>
                  <w:sz w:val="16"/>
                  <w:szCs w:val="16"/>
                </w:rPr>
                <w:t>PlaceName(string)</w:t>
              </w:r>
            </w:ins>
          </w:p>
        </w:tc>
        <w:tc>
          <w:tcPr>
            <w:tcW w:w="2394" w:type="dxa"/>
          </w:tcPr>
          <w:p w:rsidR="003B47EE" w:rsidRDefault="005253FD">
            <w:pPr>
              <w:pStyle w:val="NormalWeb"/>
              <w:spacing w:before="40" w:beforeAutospacing="0" w:after="0" w:afterAutospacing="0"/>
              <w:rPr>
                <w:ins w:id="502" w:author="Windows User" w:date="2021-11-10T21:26:00Z"/>
                <w:rStyle w:val="Emphasis"/>
                <w:rFonts w:ascii="Helvetica" w:hAnsi="Helvetica" w:cs="Helvetica"/>
                <w:b/>
                <w:bCs/>
                <w:i w:val="0"/>
                <w:iCs w:val="0"/>
                <w:color w:val="596169"/>
                <w:sz w:val="16"/>
                <w:szCs w:val="16"/>
              </w:rPr>
            </w:pPr>
            <w:ins w:id="503" w:author="Windows User" w:date="2021-11-10T21:26:00Z">
              <w:r>
                <w:rPr>
                  <w:rStyle w:val="Emphasis"/>
                  <w:rFonts w:ascii="Helvetica" w:hAnsi="Helvetica" w:cs="Helvetica"/>
                  <w:b/>
                  <w:bCs/>
                  <w:i w:val="0"/>
                  <w:iCs w:val="0"/>
                  <w:color w:val="596169"/>
                  <w:sz w:val="16"/>
                  <w:szCs w:val="16"/>
                </w:rPr>
                <w:t>Pr</w:t>
              </w:r>
            </w:ins>
            <w:ins w:id="504" w:author="Windows User" w:date="2021-11-10T21:27:00Z">
              <w:r>
                <w:rPr>
                  <w:rStyle w:val="Emphasis"/>
                  <w:rFonts w:ascii="Helvetica" w:hAnsi="Helvetica" w:cs="Helvetica"/>
                  <w:b/>
                  <w:bCs/>
                  <w:i w:val="0"/>
                  <w:iCs w:val="0"/>
                  <w:color w:val="596169"/>
                  <w:sz w:val="16"/>
                  <w:szCs w:val="16"/>
                </w:rPr>
                <w:t>i</w:t>
              </w:r>
            </w:ins>
            <w:ins w:id="505" w:author="Windows User" w:date="2021-11-10T21:26:00Z">
              <w:r>
                <w:rPr>
                  <w:rStyle w:val="Emphasis"/>
                  <w:rFonts w:ascii="Helvetica" w:hAnsi="Helvetica" w:cs="Helvetica"/>
                  <w:b/>
                  <w:bCs/>
                  <w:i w:val="0"/>
                  <w:iCs w:val="0"/>
                  <w:color w:val="596169"/>
                  <w:sz w:val="16"/>
                  <w:szCs w:val="16"/>
                </w:rPr>
                <w:t>zeAmount(double)</w:t>
              </w:r>
            </w:ins>
          </w:p>
        </w:tc>
        <w:tc>
          <w:tcPr>
            <w:tcW w:w="2394" w:type="dxa"/>
          </w:tcPr>
          <w:p w:rsidR="000F7BE1" w:rsidRDefault="005253FD" w:rsidP="006E0DB2">
            <w:pPr>
              <w:pStyle w:val="NormalWeb"/>
              <w:spacing w:before="40" w:beforeAutospacing="0" w:after="0" w:afterAutospacing="0"/>
              <w:rPr>
                <w:ins w:id="506" w:author="Windows User" w:date="2021-11-10T21:26:00Z"/>
                <w:rStyle w:val="Emphasis"/>
                <w:rFonts w:ascii="Helvetica" w:hAnsi="Helvetica" w:cs="Helvetica"/>
                <w:b/>
                <w:bCs/>
                <w:i w:val="0"/>
                <w:iCs w:val="0"/>
                <w:color w:val="596169"/>
                <w:sz w:val="16"/>
                <w:szCs w:val="16"/>
              </w:rPr>
            </w:pPr>
            <w:ins w:id="507" w:author="Windows User" w:date="2021-11-10T21:27:00Z">
              <w:r>
                <w:rPr>
                  <w:rStyle w:val="Emphasis"/>
                  <w:rFonts w:ascii="Helvetica" w:hAnsi="Helvetica" w:cs="Helvetica"/>
                  <w:b/>
                  <w:bCs/>
                  <w:i w:val="0"/>
                  <w:iCs w:val="0"/>
                  <w:color w:val="596169"/>
                  <w:sz w:val="16"/>
                  <w:szCs w:val="16"/>
                </w:rPr>
                <w:t>PrizePercentage(double)</w:t>
              </w:r>
            </w:ins>
          </w:p>
        </w:tc>
      </w:tr>
    </w:tbl>
    <w:p w:rsidR="003B47EE" w:rsidRDefault="003B47EE" w:rsidP="003B47EE">
      <w:pPr>
        <w:pStyle w:val="NormalWeb"/>
        <w:shd w:val="clear" w:color="auto" w:fill="FFFFFF"/>
        <w:spacing w:before="40" w:beforeAutospacing="0" w:after="0" w:afterAutospacing="0"/>
        <w:rPr>
          <w:ins w:id="508" w:author="Windows User" w:date="2021-11-10T21:27:00Z"/>
          <w:rStyle w:val="Emphasis"/>
          <w:rFonts w:ascii="Helvetica" w:hAnsi="Helvetica" w:cs="Helvetica"/>
          <w:b/>
          <w:bCs/>
          <w:i w:val="0"/>
          <w:iCs w:val="0"/>
          <w:color w:val="596169"/>
          <w:sz w:val="16"/>
          <w:szCs w:val="16"/>
        </w:rPr>
        <w:pPrChange w:id="509"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6525A5" w:rsidP="003B47EE">
      <w:pPr>
        <w:pStyle w:val="NormalWeb"/>
        <w:shd w:val="clear" w:color="auto" w:fill="FFFFFF"/>
        <w:spacing w:before="40" w:beforeAutospacing="0" w:after="0" w:afterAutospacing="0"/>
        <w:rPr>
          <w:ins w:id="510" w:author="Windows User" w:date="2021-11-10T21:27:00Z"/>
          <w:rStyle w:val="Emphasis"/>
          <w:rFonts w:ascii="Helvetica" w:hAnsi="Helvetica" w:cs="Helvetica"/>
          <w:b/>
          <w:bCs/>
          <w:i w:val="0"/>
          <w:iCs w:val="0"/>
          <w:color w:val="596169"/>
          <w:sz w:val="16"/>
          <w:szCs w:val="16"/>
        </w:rPr>
        <w:pPrChange w:id="511"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512" w:author="Windows User" w:date="2021-11-10T21:27:00Z">
        <w:r>
          <w:rPr>
            <w:rStyle w:val="Emphasis"/>
            <w:rFonts w:ascii="Helvetica" w:hAnsi="Helvetica" w:cs="Helvetica"/>
            <w:b/>
            <w:bCs/>
            <w:i w:val="0"/>
            <w:iCs w:val="0"/>
            <w:color w:val="596169"/>
            <w:sz w:val="16"/>
            <w:szCs w:val="16"/>
          </w:rPr>
          <w:t>Matchup</w:t>
        </w:r>
      </w:ins>
    </w:p>
    <w:tbl>
      <w:tblPr>
        <w:tblStyle w:val="TableGrid"/>
        <w:tblW w:w="0" w:type="auto"/>
        <w:tblLook w:val="04A0"/>
      </w:tblPr>
      <w:tblGrid>
        <w:gridCol w:w="2405"/>
        <w:gridCol w:w="1344"/>
        <w:gridCol w:w="1683"/>
        <w:gridCol w:w="1036"/>
        <w:gridCol w:w="1036"/>
        <w:gridCol w:w="1036"/>
        <w:gridCol w:w="1036"/>
      </w:tblGrid>
      <w:tr w:rsidR="006525A5" w:rsidTr="006525A5">
        <w:trPr>
          <w:ins w:id="513" w:author="Windows User" w:date="2021-11-10T21:27:00Z"/>
        </w:trPr>
        <w:tc>
          <w:tcPr>
            <w:tcW w:w="1368" w:type="dxa"/>
          </w:tcPr>
          <w:p w:rsidR="006525A5" w:rsidRDefault="006525A5" w:rsidP="006E0DB2">
            <w:pPr>
              <w:pStyle w:val="NormalWeb"/>
              <w:spacing w:before="40" w:beforeAutospacing="0" w:after="0" w:afterAutospacing="0"/>
              <w:rPr>
                <w:ins w:id="514" w:author="Windows User" w:date="2021-11-10T21:27:00Z"/>
                <w:rStyle w:val="Emphasis"/>
                <w:rFonts w:ascii="Helvetica" w:hAnsi="Helvetica" w:cs="Helvetica"/>
                <w:b/>
                <w:bCs/>
                <w:i w:val="0"/>
                <w:iCs w:val="0"/>
                <w:color w:val="596169"/>
                <w:sz w:val="16"/>
                <w:szCs w:val="16"/>
              </w:rPr>
            </w:pPr>
            <w:ins w:id="515" w:author="Windows User" w:date="2021-11-10T21:27:00Z">
              <w:r>
                <w:rPr>
                  <w:rStyle w:val="Emphasis"/>
                  <w:rFonts w:ascii="Helvetica" w:hAnsi="Helvetica" w:cs="Helvetica"/>
                  <w:b/>
                  <w:bCs/>
                  <w:i w:val="0"/>
                  <w:iCs w:val="0"/>
                  <w:color w:val="596169"/>
                  <w:sz w:val="16"/>
                  <w:szCs w:val="16"/>
                </w:rPr>
                <w:t>Entries(</w:t>
              </w:r>
            </w:ins>
            <w:ins w:id="516" w:author="Windows User" w:date="2021-11-10T21:28:00Z">
              <w:r>
                <w:rPr>
                  <w:rStyle w:val="Emphasis"/>
                  <w:rFonts w:ascii="Helvetica" w:hAnsi="Helvetica" w:cs="Helvetica"/>
                  <w:b/>
                  <w:bCs/>
                  <w:i w:val="0"/>
                  <w:iCs w:val="0"/>
                  <w:color w:val="596169"/>
                  <w:sz w:val="16"/>
                  <w:szCs w:val="16"/>
                </w:rPr>
                <w:t>List&lt;MatchupEntry&gt;</w:t>
              </w:r>
            </w:ins>
            <w:ins w:id="517" w:author="Windows User" w:date="2021-11-10T21:27:00Z">
              <w:r>
                <w:rPr>
                  <w:rStyle w:val="Emphasis"/>
                  <w:rFonts w:ascii="Helvetica" w:hAnsi="Helvetica" w:cs="Helvetica"/>
                  <w:b/>
                  <w:bCs/>
                  <w:i w:val="0"/>
                  <w:iCs w:val="0"/>
                  <w:color w:val="596169"/>
                  <w:sz w:val="16"/>
                  <w:szCs w:val="16"/>
                </w:rPr>
                <w:t>)</w:t>
              </w:r>
            </w:ins>
          </w:p>
        </w:tc>
        <w:tc>
          <w:tcPr>
            <w:tcW w:w="1368" w:type="dxa"/>
          </w:tcPr>
          <w:p w:rsidR="006525A5" w:rsidRDefault="006525A5" w:rsidP="006E0DB2">
            <w:pPr>
              <w:pStyle w:val="NormalWeb"/>
              <w:spacing w:before="40" w:beforeAutospacing="0" w:after="0" w:afterAutospacing="0"/>
              <w:rPr>
                <w:ins w:id="518" w:author="Windows User" w:date="2021-11-10T21:27:00Z"/>
                <w:rStyle w:val="Emphasis"/>
                <w:rFonts w:ascii="Helvetica" w:hAnsi="Helvetica" w:cs="Helvetica"/>
                <w:b/>
                <w:bCs/>
                <w:i w:val="0"/>
                <w:iCs w:val="0"/>
                <w:color w:val="596169"/>
                <w:sz w:val="16"/>
                <w:szCs w:val="16"/>
              </w:rPr>
            </w:pPr>
            <w:ins w:id="519" w:author="Windows User" w:date="2021-11-10T21:28:00Z">
              <w:r>
                <w:rPr>
                  <w:rStyle w:val="Emphasis"/>
                  <w:rFonts w:ascii="Helvetica" w:hAnsi="Helvetica" w:cs="Helvetica"/>
                  <w:b/>
                  <w:bCs/>
                  <w:i w:val="0"/>
                  <w:iCs w:val="0"/>
                  <w:color w:val="596169"/>
                  <w:sz w:val="16"/>
                  <w:szCs w:val="16"/>
                </w:rPr>
                <w:t>Winner(Team)</w:t>
              </w:r>
            </w:ins>
          </w:p>
        </w:tc>
        <w:tc>
          <w:tcPr>
            <w:tcW w:w="1368" w:type="dxa"/>
          </w:tcPr>
          <w:p w:rsidR="006525A5" w:rsidRDefault="006525A5" w:rsidP="006E0DB2">
            <w:pPr>
              <w:pStyle w:val="NormalWeb"/>
              <w:spacing w:before="40" w:beforeAutospacing="0" w:after="0" w:afterAutospacing="0"/>
              <w:rPr>
                <w:ins w:id="520" w:author="Windows User" w:date="2021-11-10T21:27:00Z"/>
                <w:rStyle w:val="Emphasis"/>
                <w:rFonts w:ascii="Helvetica" w:hAnsi="Helvetica" w:cs="Helvetica"/>
                <w:b/>
                <w:bCs/>
                <w:i w:val="0"/>
                <w:iCs w:val="0"/>
                <w:color w:val="596169"/>
                <w:sz w:val="16"/>
                <w:szCs w:val="16"/>
              </w:rPr>
            </w:pPr>
            <w:ins w:id="521" w:author="Windows User" w:date="2021-11-10T21:28:00Z">
              <w:r>
                <w:rPr>
                  <w:rStyle w:val="Emphasis"/>
                  <w:rFonts w:ascii="Helvetica" w:hAnsi="Helvetica" w:cs="Helvetica"/>
                  <w:b/>
                  <w:bCs/>
                  <w:i w:val="0"/>
                  <w:iCs w:val="0"/>
                  <w:color w:val="596169"/>
                  <w:sz w:val="16"/>
                  <w:szCs w:val="16"/>
                </w:rPr>
                <w:t>MatchupRound(int)</w:t>
              </w:r>
            </w:ins>
          </w:p>
        </w:tc>
        <w:tc>
          <w:tcPr>
            <w:tcW w:w="1368" w:type="dxa"/>
          </w:tcPr>
          <w:p w:rsidR="006525A5" w:rsidRDefault="006525A5" w:rsidP="006E0DB2">
            <w:pPr>
              <w:pStyle w:val="NormalWeb"/>
              <w:spacing w:before="40" w:beforeAutospacing="0" w:after="0" w:afterAutospacing="0"/>
              <w:rPr>
                <w:ins w:id="522" w:author="Windows User" w:date="2021-11-10T21:27:00Z"/>
                <w:rStyle w:val="Emphasis"/>
                <w:rFonts w:ascii="Helvetica" w:hAnsi="Helvetica" w:cs="Helvetica"/>
                <w:b/>
                <w:bCs/>
                <w:i w:val="0"/>
                <w:iCs w:val="0"/>
                <w:color w:val="596169"/>
                <w:sz w:val="16"/>
                <w:szCs w:val="16"/>
              </w:rPr>
            </w:pPr>
          </w:p>
        </w:tc>
        <w:tc>
          <w:tcPr>
            <w:tcW w:w="1368" w:type="dxa"/>
          </w:tcPr>
          <w:p w:rsidR="006525A5" w:rsidRDefault="006525A5" w:rsidP="006E0DB2">
            <w:pPr>
              <w:pStyle w:val="NormalWeb"/>
              <w:spacing w:before="40" w:beforeAutospacing="0" w:after="0" w:afterAutospacing="0"/>
              <w:rPr>
                <w:ins w:id="523" w:author="Windows User" w:date="2021-11-10T21:27:00Z"/>
                <w:rStyle w:val="Emphasis"/>
                <w:rFonts w:ascii="Helvetica" w:hAnsi="Helvetica" w:cs="Helvetica"/>
                <w:b/>
                <w:bCs/>
                <w:i w:val="0"/>
                <w:iCs w:val="0"/>
                <w:color w:val="596169"/>
                <w:sz w:val="16"/>
                <w:szCs w:val="16"/>
              </w:rPr>
            </w:pPr>
          </w:p>
        </w:tc>
        <w:tc>
          <w:tcPr>
            <w:tcW w:w="1368" w:type="dxa"/>
          </w:tcPr>
          <w:p w:rsidR="006525A5" w:rsidRDefault="006525A5" w:rsidP="006E0DB2">
            <w:pPr>
              <w:pStyle w:val="NormalWeb"/>
              <w:spacing w:before="40" w:beforeAutospacing="0" w:after="0" w:afterAutospacing="0"/>
              <w:rPr>
                <w:ins w:id="524" w:author="Windows User" w:date="2021-11-10T21:27:00Z"/>
                <w:rStyle w:val="Emphasis"/>
                <w:rFonts w:ascii="Helvetica" w:hAnsi="Helvetica" w:cs="Helvetica"/>
                <w:b/>
                <w:bCs/>
                <w:i w:val="0"/>
                <w:iCs w:val="0"/>
                <w:color w:val="596169"/>
                <w:sz w:val="16"/>
                <w:szCs w:val="16"/>
              </w:rPr>
            </w:pPr>
          </w:p>
        </w:tc>
        <w:tc>
          <w:tcPr>
            <w:tcW w:w="1368" w:type="dxa"/>
          </w:tcPr>
          <w:p w:rsidR="006525A5" w:rsidRDefault="006525A5" w:rsidP="006E0DB2">
            <w:pPr>
              <w:pStyle w:val="NormalWeb"/>
              <w:spacing w:before="40" w:beforeAutospacing="0" w:after="0" w:afterAutospacing="0"/>
              <w:rPr>
                <w:ins w:id="525" w:author="Windows User" w:date="2021-11-10T21:27:00Z"/>
                <w:rStyle w:val="Emphasis"/>
                <w:rFonts w:ascii="Helvetica" w:hAnsi="Helvetica" w:cs="Helvetica"/>
                <w:b/>
                <w:bCs/>
                <w:i w:val="0"/>
                <w:iCs w:val="0"/>
                <w:color w:val="596169"/>
                <w:sz w:val="16"/>
                <w:szCs w:val="16"/>
              </w:rPr>
            </w:pPr>
          </w:p>
        </w:tc>
      </w:tr>
    </w:tbl>
    <w:p w:rsidR="003B47EE" w:rsidRDefault="003B47EE" w:rsidP="003B47EE">
      <w:pPr>
        <w:pStyle w:val="NormalWeb"/>
        <w:shd w:val="clear" w:color="auto" w:fill="FFFFFF"/>
        <w:spacing w:before="40" w:beforeAutospacing="0" w:after="0" w:afterAutospacing="0"/>
        <w:rPr>
          <w:ins w:id="526" w:author="Windows User" w:date="2021-11-10T21:28:00Z"/>
          <w:rStyle w:val="Emphasis"/>
          <w:rFonts w:ascii="Helvetica" w:hAnsi="Helvetica" w:cs="Helvetica"/>
          <w:b/>
          <w:bCs/>
          <w:i w:val="0"/>
          <w:iCs w:val="0"/>
          <w:color w:val="596169"/>
          <w:sz w:val="16"/>
          <w:szCs w:val="16"/>
        </w:rPr>
        <w:pPrChange w:id="527"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6525A5" w:rsidP="003B47EE">
      <w:pPr>
        <w:pStyle w:val="NormalWeb"/>
        <w:shd w:val="clear" w:color="auto" w:fill="FFFFFF"/>
        <w:spacing w:before="40" w:beforeAutospacing="0" w:after="0" w:afterAutospacing="0"/>
        <w:rPr>
          <w:ins w:id="528" w:author="Windows User" w:date="2021-11-10T21:28:00Z"/>
          <w:rStyle w:val="Emphasis"/>
          <w:rFonts w:ascii="Helvetica" w:hAnsi="Helvetica" w:cs="Helvetica"/>
          <w:b/>
          <w:bCs/>
          <w:i w:val="0"/>
          <w:iCs w:val="0"/>
          <w:color w:val="596169"/>
          <w:sz w:val="16"/>
          <w:szCs w:val="16"/>
        </w:rPr>
        <w:pPrChange w:id="529"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530" w:author="Windows User" w:date="2021-11-10T21:28:00Z">
        <w:r>
          <w:rPr>
            <w:rStyle w:val="Emphasis"/>
            <w:rFonts w:ascii="Helvetica" w:hAnsi="Helvetica" w:cs="Helvetica"/>
            <w:b/>
            <w:bCs/>
            <w:i w:val="0"/>
            <w:iCs w:val="0"/>
            <w:color w:val="596169"/>
            <w:sz w:val="16"/>
            <w:szCs w:val="16"/>
          </w:rPr>
          <w:t>MatchupEntry</w:t>
        </w:r>
      </w:ins>
    </w:p>
    <w:tbl>
      <w:tblPr>
        <w:tblStyle w:val="TableGrid"/>
        <w:tblW w:w="0" w:type="auto"/>
        <w:tblLook w:val="04A0"/>
      </w:tblPr>
      <w:tblGrid>
        <w:gridCol w:w="1995"/>
        <w:gridCol w:w="1868"/>
        <w:gridCol w:w="2136"/>
        <w:gridCol w:w="1788"/>
        <w:gridCol w:w="1789"/>
      </w:tblGrid>
      <w:tr w:rsidR="006525A5" w:rsidTr="006525A5">
        <w:trPr>
          <w:ins w:id="531" w:author="Windows User" w:date="2021-11-10T21:29:00Z"/>
        </w:trPr>
        <w:tc>
          <w:tcPr>
            <w:tcW w:w="1915" w:type="dxa"/>
          </w:tcPr>
          <w:p w:rsidR="006525A5" w:rsidRDefault="006525A5" w:rsidP="006E0DB2">
            <w:pPr>
              <w:pStyle w:val="NormalWeb"/>
              <w:spacing w:before="40" w:beforeAutospacing="0" w:after="0" w:afterAutospacing="0"/>
              <w:rPr>
                <w:ins w:id="532" w:author="Windows User" w:date="2021-11-10T21:29:00Z"/>
                <w:rStyle w:val="Emphasis"/>
                <w:rFonts w:ascii="Helvetica" w:hAnsi="Helvetica" w:cs="Helvetica"/>
                <w:b/>
                <w:bCs/>
                <w:i w:val="0"/>
                <w:iCs w:val="0"/>
                <w:color w:val="596169"/>
                <w:sz w:val="16"/>
                <w:szCs w:val="16"/>
              </w:rPr>
            </w:pPr>
            <w:ins w:id="533" w:author="Windows User" w:date="2021-11-10T21:29:00Z">
              <w:r>
                <w:rPr>
                  <w:rStyle w:val="Emphasis"/>
                  <w:rFonts w:ascii="Helvetica" w:hAnsi="Helvetica" w:cs="Helvetica"/>
                  <w:b/>
                  <w:bCs/>
                  <w:i w:val="0"/>
                  <w:iCs w:val="0"/>
                  <w:color w:val="596169"/>
                  <w:sz w:val="16"/>
                  <w:szCs w:val="16"/>
                </w:rPr>
                <w:t>TeamCo</w:t>
              </w:r>
            </w:ins>
            <w:ins w:id="534" w:author="Windows User" w:date="2021-11-10T21:32:00Z">
              <w:r w:rsidR="004D474F">
                <w:rPr>
                  <w:rStyle w:val="Emphasis"/>
                  <w:rFonts w:ascii="Helvetica" w:hAnsi="Helvetica" w:cs="Helvetica"/>
                  <w:b/>
                  <w:bCs/>
                  <w:i w:val="0"/>
                  <w:iCs w:val="0"/>
                  <w:color w:val="596169"/>
                  <w:sz w:val="16"/>
                  <w:szCs w:val="16"/>
                </w:rPr>
                <w:t>m</w:t>
              </w:r>
            </w:ins>
            <w:ins w:id="535" w:author="Windows User" w:date="2021-11-10T21:29:00Z">
              <w:r>
                <w:rPr>
                  <w:rStyle w:val="Emphasis"/>
                  <w:rFonts w:ascii="Helvetica" w:hAnsi="Helvetica" w:cs="Helvetica"/>
                  <w:b/>
                  <w:bCs/>
                  <w:i w:val="0"/>
                  <w:iCs w:val="0"/>
                  <w:color w:val="596169"/>
                  <w:sz w:val="16"/>
                  <w:szCs w:val="16"/>
                </w:rPr>
                <w:t>peting(Team)</w:t>
              </w:r>
            </w:ins>
          </w:p>
        </w:tc>
        <w:tc>
          <w:tcPr>
            <w:tcW w:w="1915" w:type="dxa"/>
          </w:tcPr>
          <w:p w:rsidR="006525A5" w:rsidRDefault="006525A5" w:rsidP="006E0DB2">
            <w:pPr>
              <w:pStyle w:val="NormalWeb"/>
              <w:spacing w:before="40" w:beforeAutospacing="0" w:after="0" w:afterAutospacing="0"/>
              <w:rPr>
                <w:ins w:id="536" w:author="Windows User" w:date="2021-11-10T21:29:00Z"/>
                <w:rStyle w:val="Emphasis"/>
                <w:rFonts w:ascii="Helvetica" w:hAnsi="Helvetica" w:cs="Helvetica"/>
                <w:b/>
                <w:bCs/>
                <w:i w:val="0"/>
                <w:iCs w:val="0"/>
                <w:color w:val="596169"/>
                <w:sz w:val="16"/>
                <w:szCs w:val="16"/>
              </w:rPr>
            </w:pPr>
            <w:ins w:id="537" w:author="Windows User" w:date="2021-11-10T21:29:00Z">
              <w:r>
                <w:rPr>
                  <w:rStyle w:val="Emphasis"/>
                  <w:rFonts w:ascii="Helvetica" w:hAnsi="Helvetica" w:cs="Helvetica"/>
                  <w:b/>
                  <w:bCs/>
                  <w:i w:val="0"/>
                  <w:iCs w:val="0"/>
                  <w:color w:val="596169"/>
                  <w:sz w:val="16"/>
                  <w:szCs w:val="16"/>
                </w:rPr>
                <w:t>Score(double)</w:t>
              </w:r>
            </w:ins>
          </w:p>
        </w:tc>
        <w:tc>
          <w:tcPr>
            <w:tcW w:w="1915" w:type="dxa"/>
          </w:tcPr>
          <w:p w:rsidR="006525A5" w:rsidRDefault="00BE6419" w:rsidP="006E0DB2">
            <w:pPr>
              <w:pStyle w:val="NormalWeb"/>
              <w:spacing w:before="40" w:beforeAutospacing="0" w:after="0" w:afterAutospacing="0"/>
              <w:rPr>
                <w:ins w:id="538" w:author="Windows User" w:date="2021-11-10T21:29:00Z"/>
                <w:rStyle w:val="Emphasis"/>
                <w:rFonts w:ascii="Helvetica" w:hAnsi="Helvetica" w:cs="Helvetica"/>
                <w:b/>
                <w:bCs/>
                <w:i w:val="0"/>
                <w:iCs w:val="0"/>
                <w:color w:val="596169"/>
                <w:sz w:val="16"/>
                <w:szCs w:val="16"/>
              </w:rPr>
            </w:pPr>
            <w:ins w:id="539" w:author="Windows User" w:date="2021-11-10T21:29:00Z">
              <w:r>
                <w:rPr>
                  <w:rStyle w:val="Emphasis"/>
                  <w:rFonts w:ascii="Helvetica" w:hAnsi="Helvetica" w:cs="Helvetica"/>
                  <w:b/>
                  <w:bCs/>
                  <w:i w:val="0"/>
                  <w:iCs w:val="0"/>
                  <w:color w:val="596169"/>
                  <w:sz w:val="16"/>
                  <w:szCs w:val="16"/>
                </w:rPr>
                <w:t>P</w:t>
              </w:r>
            </w:ins>
            <w:ins w:id="540" w:author="Windows User" w:date="2021-11-10T21:32:00Z">
              <w:r>
                <w:rPr>
                  <w:rStyle w:val="Emphasis"/>
                  <w:rFonts w:ascii="Helvetica" w:hAnsi="Helvetica" w:cs="Helvetica"/>
                  <w:b/>
                  <w:bCs/>
                  <w:i w:val="0"/>
                  <w:iCs w:val="0"/>
                  <w:color w:val="596169"/>
                  <w:sz w:val="16"/>
                  <w:szCs w:val="16"/>
                </w:rPr>
                <w:t>a</w:t>
              </w:r>
            </w:ins>
            <w:ins w:id="541" w:author="Windows User" w:date="2021-11-10T21:29:00Z">
              <w:r w:rsidR="006525A5">
                <w:rPr>
                  <w:rStyle w:val="Emphasis"/>
                  <w:rFonts w:ascii="Helvetica" w:hAnsi="Helvetica" w:cs="Helvetica"/>
                  <w:b/>
                  <w:bCs/>
                  <w:i w:val="0"/>
                  <w:iCs w:val="0"/>
                  <w:color w:val="596169"/>
                  <w:sz w:val="16"/>
                  <w:szCs w:val="16"/>
                </w:rPr>
                <w:t>rentMatchup(</w:t>
              </w:r>
            </w:ins>
            <w:ins w:id="542" w:author="Windows User" w:date="2021-11-10T21:30:00Z">
              <w:r w:rsidR="006525A5">
                <w:rPr>
                  <w:rStyle w:val="Emphasis"/>
                  <w:rFonts w:ascii="Helvetica" w:hAnsi="Helvetica" w:cs="Helvetica"/>
                  <w:b/>
                  <w:bCs/>
                  <w:i w:val="0"/>
                  <w:iCs w:val="0"/>
                  <w:color w:val="596169"/>
                  <w:sz w:val="16"/>
                  <w:szCs w:val="16"/>
                </w:rPr>
                <w:t>Matchup)</w:t>
              </w:r>
            </w:ins>
          </w:p>
        </w:tc>
        <w:tc>
          <w:tcPr>
            <w:tcW w:w="1915" w:type="dxa"/>
          </w:tcPr>
          <w:p w:rsidR="006525A5" w:rsidRDefault="006525A5" w:rsidP="006E0DB2">
            <w:pPr>
              <w:pStyle w:val="NormalWeb"/>
              <w:spacing w:before="40" w:beforeAutospacing="0" w:after="0" w:afterAutospacing="0"/>
              <w:rPr>
                <w:ins w:id="543" w:author="Windows User" w:date="2021-11-10T21:29:00Z"/>
                <w:rStyle w:val="Emphasis"/>
                <w:rFonts w:ascii="Helvetica" w:hAnsi="Helvetica" w:cs="Helvetica"/>
                <w:b/>
                <w:bCs/>
                <w:i w:val="0"/>
                <w:iCs w:val="0"/>
                <w:color w:val="596169"/>
                <w:sz w:val="16"/>
                <w:szCs w:val="16"/>
              </w:rPr>
            </w:pPr>
          </w:p>
        </w:tc>
        <w:tc>
          <w:tcPr>
            <w:tcW w:w="1916" w:type="dxa"/>
          </w:tcPr>
          <w:p w:rsidR="006525A5" w:rsidRDefault="006525A5" w:rsidP="006E0DB2">
            <w:pPr>
              <w:pStyle w:val="NormalWeb"/>
              <w:spacing w:before="40" w:beforeAutospacing="0" w:after="0" w:afterAutospacing="0"/>
              <w:rPr>
                <w:ins w:id="544" w:author="Windows User" w:date="2021-11-10T21:29:00Z"/>
                <w:rStyle w:val="Emphasis"/>
                <w:rFonts w:ascii="Helvetica" w:hAnsi="Helvetica" w:cs="Helvetica"/>
                <w:b/>
                <w:bCs/>
                <w:i w:val="0"/>
                <w:iCs w:val="0"/>
                <w:color w:val="596169"/>
                <w:sz w:val="16"/>
                <w:szCs w:val="16"/>
              </w:rPr>
            </w:pPr>
          </w:p>
        </w:tc>
      </w:tr>
    </w:tbl>
    <w:p w:rsidR="003B47EE" w:rsidRDefault="00CA3190" w:rsidP="003B47EE">
      <w:pPr>
        <w:pStyle w:val="NormalWeb"/>
        <w:shd w:val="clear" w:color="auto" w:fill="FFFFFF"/>
        <w:spacing w:before="40" w:beforeAutospacing="0" w:after="0" w:afterAutospacing="0"/>
        <w:rPr>
          <w:ins w:id="545" w:author="Windows User" w:date="2021-11-11T16:04:00Z"/>
          <w:rStyle w:val="Emphasis"/>
          <w:rFonts w:ascii="Helvetica" w:hAnsi="Helvetica" w:cs="Helvetica"/>
          <w:b/>
          <w:bCs/>
          <w:i w:val="0"/>
          <w:iCs w:val="0"/>
          <w:color w:val="596169"/>
          <w:sz w:val="16"/>
          <w:szCs w:val="16"/>
        </w:rPr>
        <w:pPrChange w:id="546"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r w:rsidRPr="00CA3190">
        <w:rPr>
          <w:rStyle w:val="Emphasis"/>
          <w:rFonts w:ascii="Helvetica" w:hAnsi="Helvetica" w:cs="Helvetica"/>
          <w:b/>
          <w:bCs/>
          <w:i w:val="0"/>
          <w:iCs w:val="0"/>
          <w:color w:val="596169"/>
          <w:sz w:val="16"/>
          <w:szCs w:val="16"/>
        </w:rPr>
        <w:br w:type="page"/>
      </w:r>
    </w:p>
    <w:p w:rsidR="005E0403" w:rsidRDefault="0092505F">
      <w:pPr>
        <w:pStyle w:val="NormalWeb"/>
        <w:shd w:val="clear" w:color="auto" w:fill="FFFFFF"/>
        <w:spacing w:before="40" w:beforeAutospacing="0" w:after="0" w:afterAutospacing="0"/>
        <w:rPr>
          <w:ins w:id="547" w:author="Windows User" w:date="2021-11-11T16:04:00Z"/>
          <w:rStyle w:val="Emphasis"/>
          <w:rFonts w:ascii="Helvetica" w:hAnsi="Helvetica" w:cs="Helvetica"/>
          <w:b/>
          <w:bCs/>
          <w:i w:val="0"/>
          <w:iCs w:val="0"/>
          <w:color w:val="596169"/>
          <w:sz w:val="16"/>
          <w:szCs w:val="16"/>
        </w:rPr>
        <w:pPrChange w:id="548"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549" w:author="Windows User" w:date="2021-11-11T16:04:00Z">
        <w:r>
          <w:rPr>
            <w:rStyle w:val="Emphasis"/>
            <w:rFonts w:ascii="Helvetica" w:hAnsi="Helvetica" w:cs="Helvetica"/>
            <w:b/>
            <w:bCs/>
            <w:i w:val="0"/>
            <w:iCs w:val="0"/>
            <w:color w:val="596169"/>
            <w:sz w:val="16"/>
            <w:szCs w:val="16"/>
          </w:rPr>
          <w:lastRenderedPageBreak/>
          <w:t>Pages</w:t>
        </w:r>
      </w:ins>
    </w:p>
    <w:p w:rsidR="005E0403" w:rsidRDefault="005E0403">
      <w:pPr>
        <w:pStyle w:val="NormalWeb"/>
        <w:shd w:val="clear" w:color="auto" w:fill="FFFFFF"/>
        <w:spacing w:before="40" w:beforeAutospacing="0" w:after="0" w:afterAutospacing="0"/>
        <w:rPr>
          <w:ins w:id="550" w:author="Windows User" w:date="2021-11-10T21:27:00Z"/>
          <w:rStyle w:val="Emphasis"/>
          <w:rFonts w:ascii="Helvetica" w:hAnsi="Helvetica" w:cs="Helvetica"/>
          <w:b/>
          <w:bCs/>
          <w:i w:val="0"/>
          <w:iCs w:val="0"/>
          <w:color w:val="596169"/>
          <w:sz w:val="16"/>
          <w:szCs w:val="16"/>
        </w:rPr>
        <w:pPrChange w:id="551"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ins w:id="552" w:author="Windows User" w:date="2021-11-11T16:04:00Z">
        <w:r>
          <w:rPr>
            <w:rFonts w:ascii="Helvetica" w:hAnsi="Helvetica" w:cs="Helvetica"/>
            <w:b/>
            <w:bCs/>
            <w:i/>
            <w:iCs/>
            <w:noProof/>
            <w:color w:val="596169"/>
            <w:sz w:val="16"/>
            <w:szCs w:val="16"/>
            <w:rPrChange w:id="553" w:author="Unknown">
              <w:rPr>
                <w:noProof/>
              </w:rPr>
            </w:rPrChange>
          </w:rPr>
          <w:drawing>
            <wp:inline distT="0" distB="0" distL="0" distR="0">
              <wp:extent cx="2893988" cy="2423541"/>
              <wp:effectExtent l="19050" t="0" r="16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94447" cy="2423926"/>
                      </a:xfrm>
                      <a:prstGeom prst="rect">
                        <a:avLst/>
                      </a:prstGeom>
                      <a:noFill/>
                      <a:ln w="9525">
                        <a:noFill/>
                        <a:miter lim="800000"/>
                        <a:headEnd/>
                        <a:tailEnd/>
                      </a:ln>
                    </pic:spPr>
                  </pic:pic>
                </a:graphicData>
              </a:graphic>
            </wp:inline>
          </w:drawing>
        </w:r>
      </w:ins>
      <w:ins w:id="554" w:author="Windows User" w:date="2021-11-11T16:05:00Z">
        <w:r>
          <w:rPr>
            <w:rFonts w:ascii="Helvetica" w:hAnsi="Helvetica" w:cs="Helvetica"/>
            <w:b/>
            <w:bCs/>
            <w:i/>
            <w:iCs/>
            <w:noProof/>
            <w:color w:val="596169"/>
            <w:sz w:val="16"/>
            <w:szCs w:val="16"/>
            <w:rPrChange w:id="555" w:author="Unknown">
              <w:rPr>
                <w:noProof/>
              </w:rPr>
            </w:rPrChange>
          </w:rPr>
          <w:drawing>
            <wp:inline distT="0" distB="0" distL="0" distR="0">
              <wp:extent cx="2534970" cy="2219817"/>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35372" cy="2220169"/>
                      </a:xfrm>
                      <a:prstGeom prst="rect">
                        <a:avLst/>
                      </a:prstGeom>
                      <a:noFill/>
                      <a:ln w="9525">
                        <a:noFill/>
                        <a:miter lim="800000"/>
                        <a:headEnd/>
                        <a:tailEnd/>
                      </a:ln>
                    </pic:spPr>
                  </pic:pic>
                </a:graphicData>
              </a:graphic>
            </wp:inline>
          </w:drawing>
        </w:r>
      </w:ins>
    </w:p>
    <w:p w:rsidR="003B47EE" w:rsidRDefault="003B47EE" w:rsidP="003B47EE">
      <w:pPr>
        <w:pStyle w:val="NormalWeb"/>
        <w:shd w:val="clear" w:color="auto" w:fill="FFFFFF"/>
        <w:spacing w:before="40" w:beforeAutospacing="0" w:after="0" w:afterAutospacing="0"/>
        <w:rPr>
          <w:ins w:id="556" w:author="Windows User" w:date="2021-11-11T16:05:00Z"/>
          <w:rStyle w:val="Emphasis"/>
          <w:rFonts w:ascii="Helvetica" w:hAnsi="Helvetica" w:cs="Helvetica"/>
          <w:b/>
          <w:bCs/>
          <w:i w:val="0"/>
          <w:iCs w:val="0"/>
          <w:color w:val="596169"/>
          <w:sz w:val="16"/>
          <w:szCs w:val="16"/>
        </w:rPr>
        <w:pPrChange w:id="557"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5E0403" w:rsidRDefault="005E0403">
      <w:pPr>
        <w:pStyle w:val="NormalWeb"/>
        <w:shd w:val="clear" w:color="auto" w:fill="FFFFFF"/>
        <w:spacing w:before="40" w:beforeAutospacing="0" w:after="0" w:afterAutospacing="0"/>
        <w:rPr>
          <w:ins w:id="558" w:author="Windows User" w:date="2021-11-10T21:25:00Z"/>
          <w:rStyle w:val="Emphasis"/>
          <w:rFonts w:ascii="Helvetica" w:hAnsi="Helvetica" w:cs="Helvetica"/>
          <w:b/>
          <w:bCs/>
          <w:i w:val="0"/>
          <w:iCs w:val="0"/>
          <w:color w:val="596169"/>
          <w:sz w:val="16"/>
          <w:szCs w:val="16"/>
        </w:rPr>
        <w:pPrChange w:id="559"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3B47EE" w:rsidP="003B47EE">
      <w:pPr>
        <w:pStyle w:val="NormalWeb"/>
        <w:shd w:val="clear" w:color="auto" w:fill="FFFFFF"/>
        <w:spacing w:before="40" w:beforeAutospacing="0" w:after="0" w:afterAutospacing="0"/>
        <w:rPr>
          <w:ins w:id="560" w:author="Windows User" w:date="2021-11-10T21:13:00Z"/>
          <w:rStyle w:val="Emphasis"/>
          <w:rFonts w:ascii="Helvetica" w:hAnsi="Helvetica" w:cs="Helvetica"/>
          <w:b/>
          <w:bCs/>
          <w:i w:val="0"/>
          <w:iCs w:val="0"/>
          <w:color w:val="596169"/>
          <w:sz w:val="16"/>
          <w:szCs w:val="16"/>
        </w:rPr>
        <w:pPrChange w:id="561"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3B47EE" w:rsidRDefault="003B47EE" w:rsidP="003B47EE">
      <w:pPr>
        <w:pStyle w:val="NormalWeb"/>
        <w:shd w:val="clear" w:color="auto" w:fill="FFFFFF"/>
        <w:spacing w:before="40" w:beforeAutospacing="0" w:after="0" w:afterAutospacing="0"/>
        <w:ind w:left="320"/>
        <w:rPr>
          <w:ins w:id="562" w:author="Windows User" w:date="2021-11-10T21:13:00Z"/>
          <w:rStyle w:val="Emphasis"/>
          <w:rFonts w:ascii="Helvetica" w:hAnsi="Helvetica" w:cs="Helvetica"/>
          <w:b/>
          <w:bCs/>
          <w:i w:val="0"/>
          <w:iCs w:val="0"/>
          <w:color w:val="596169"/>
          <w:sz w:val="16"/>
          <w:szCs w:val="16"/>
        </w:rPr>
        <w:pPrChange w:id="563" w:author="Windows User" w:date="2021-11-10T21:13:00Z">
          <w:pPr>
            <w:pStyle w:val="NormalWeb"/>
            <w:numPr>
              <w:numId w:val="1"/>
            </w:numPr>
            <w:shd w:val="clear" w:color="auto" w:fill="FFFFFF"/>
            <w:tabs>
              <w:tab w:val="num" w:pos="720"/>
            </w:tabs>
            <w:spacing w:before="40" w:beforeAutospacing="0" w:after="0" w:afterAutospacing="0"/>
            <w:ind w:left="320" w:hanging="360"/>
          </w:pPr>
        </w:pPrChange>
      </w:pPr>
    </w:p>
    <w:p w:rsidR="00B5630A" w:rsidRDefault="005E0403">
      <w:pPr>
        <w:rPr>
          <w:ins w:id="564" w:author="Windows User" w:date="2021-11-11T16:05:00Z"/>
          <w:rStyle w:val="Emphasis"/>
          <w:rFonts w:ascii="Helvetica" w:eastAsia="Times New Roman" w:hAnsi="Helvetica" w:cs="Helvetica"/>
          <w:b/>
          <w:bCs/>
          <w:i w:val="0"/>
          <w:iCs w:val="0"/>
          <w:color w:val="596169"/>
          <w:sz w:val="16"/>
          <w:szCs w:val="16"/>
        </w:rPr>
      </w:pPr>
      <w:ins w:id="565" w:author="Windows User" w:date="2021-11-11T16:08:00Z">
        <w:r>
          <w:rPr>
            <w:rFonts w:ascii="Helvetica" w:hAnsi="Helvetica" w:cs="Helvetica"/>
            <w:b/>
            <w:bCs/>
            <w:i/>
            <w:iCs/>
            <w:noProof/>
            <w:color w:val="596169"/>
            <w:sz w:val="16"/>
            <w:szCs w:val="16"/>
            <w:rPrChange w:id="566" w:author="Unknown">
              <w:rPr>
                <w:rFonts w:ascii="Times New Roman" w:eastAsia="Times New Roman" w:hAnsi="Times New Roman" w:cs="Times New Roman"/>
                <w:noProof/>
                <w:sz w:val="24"/>
                <w:szCs w:val="24"/>
              </w:rPr>
            </w:rPrChange>
          </w:rPr>
          <w:drawing>
            <wp:inline distT="0" distB="0" distL="0" distR="0">
              <wp:extent cx="2011303" cy="2173910"/>
              <wp:effectExtent l="19050" t="0" r="7997"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11566" cy="2174194"/>
                      </a:xfrm>
                      <a:prstGeom prst="rect">
                        <a:avLst/>
                      </a:prstGeom>
                      <a:noFill/>
                      <a:ln w="9525">
                        <a:noFill/>
                        <a:miter lim="800000"/>
                        <a:headEnd/>
                        <a:tailEnd/>
                      </a:ln>
                    </pic:spPr>
                  </pic:pic>
                </a:graphicData>
              </a:graphic>
            </wp:inline>
          </w:drawing>
        </w:r>
      </w:ins>
      <w:ins w:id="567" w:author="Windows User" w:date="2021-11-11T16:11:00Z">
        <w:r>
          <w:rPr>
            <w:rFonts w:ascii="Helvetica" w:hAnsi="Helvetica" w:cs="Helvetica"/>
            <w:b/>
            <w:bCs/>
            <w:i/>
            <w:iCs/>
            <w:noProof/>
            <w:color w:val="596169"/>
            <w:sz w:val="16"/>
            <w:szCs w:val="16"/>
            <w:rPrChange w:id="568" w:author="Unknown">
              <w:rPr>
                <w:rFonts w:ascii="Times New Roman" w:eastAsia="Times New Roman" w:hAnsi="Times New Roman" w:cs="Times New Roman"/>
                <w:noProof/>
                <w:sz w:val="24"/>
                <w:szCs w:val="24"/>
              </w:rPr>
            </w:rPrChange>
          </w:rPr>
          <w:drawing>
            <wp:inline distT="0" distB="0" distL="0" distR="0">
              <wp:extent cx="2679826" cy="2178774"/>
              <wp:effectExtent l="19050" t="0" r="6224"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681054" cy="2179772"/>
                      </a:xfrm>
                      <a:prstGeom prst="rect">
                        <a:avLst/>
                      </a:prstGeom>
                      <a:noFill/>
                      <a:ln w="9525">
                        <a:noFill/>
                        <a:miter lim="800000"/>
                        <a:headEnd/>
                        <a:tailEnd/>
                      </a:ln>
                    </pic:spPr>
                  </pic:pic>
                </a:graphicData>
              </a:graphic>
            </wp:inline>
          </w:drawing>
        </w:r>
      </w:ins>
      <w:ins w:id="569" w:author="Windows User" w:date="2021-11-11T16:10:00Z">
        <w:r>
          <w:rPr>
            <w:rFonts w:ascii="Helvetica" w:hAnsi="Helvetica" w:cs="Helvetica"/>
            <w:b/>
            <w:bCs/>
            <w:i/>
            <w:iCs/>
            <w:noProof/>
            <w:color w:val="596169"/>
            <w:sz w:val="16"/>
            <w:szCs w:val="16"/>
            <w:rPrChange w:id="570" w:author="Unknown">
              <w:rPr>
                <w:rFonts w:ascii="Times New Roman" w:eastAsia="Times New Roman" w:hAnsi="Times New Roman" w:cs="Times New Roman"/>
                <w:noProof/>
                <w:sz w:val="24"/>
                <w:szCs w:val="24"/>
              </w:rPr>
            </w:rPrChange>
          </w:rPr>
          <w:drawing>
            <wp:inline distT="0" distB="0" distL="0" distR="0">
              <wp:extent cx="2072300" cy="2362448"/>
              <wp:effectExtent l="19050" t="0" r="415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074131" cy="2364536"/>
                      </a:xfrm>
                      <a:prstGeom prst="rect">
                        <a:avLst/>
                      </a:prstGeom>
                      <a:noFill/>
                      <a:ln w="9525">
                        <a:noFill/>
                        <a:miter lim="800000"/>
                        <a:headEnd/>
                        <a:tailEnd/>
                      </a:ln>
                    </pic:spPr>
                  </pic:pic>
                </a:graphicData>
              </a:graphic>
            </wp:inline>
          </w:drawing>
        </w:r>
      </w:ins>
      <w:ins w:id="571" w:author="Windows User" w:date="2021-11-11T16:05:00Z">
        <w:r w:rsidR="00B5630A">
          <w:rPr>
            <w:rStyle w:val="Emphasis"/>
            <w:rFonts w:ascii="Helvetica" w:hAnsi="Helvetica" w:cs="Helvetica"/>
            <w:b/>
            <w:bCs/>
            <w:i w:val="0"/>
            <w:iCs w:val="0"/>
            <w:color w:val="596169"/>
            <w:sz w:val="16"/>
            <w:szCs w:val="16"/>
          </w:rPr>
          <w:br w:type="page"/>
        </w:r>
      </w:ins>
    </w:p>
    <w:p w:rsidR="003B47EE" w:rsidRDefault="003B47EE" w:rsidP="003B47EE">
      <w:pPr>
        <w:pStyle w:val="NormalWeb"/>
        <w:shd w:val="clear" w:color="auto" w:fill="FFFFFF"/>
        <w:spacing w:before="40" w:beforeAutospacing="0" w:after="0" w:afterAutospacing="0"/>
        <w:rPr>
          <w:rStyle w:val="Emphasis"/>
          <w:rFonts w:ascii="Helvetica" w:eastAsiaTheme="minorHAnsi" w:hAnsi="Helvetica" w:cs="Helvetica"/>
          <w:b/>
          <w:bCs/>
          <w:i w:val="0"/>
          <w:iCs w:val="0"/>
          <w:color w:val="596169"/>
          <w:sz w:val="16"/>
          <w:szCs w:val="16"/>
        </w:rPr>
        <w:pPrChange w:id="572" w:author="Windows User" w:date="2021-11-10T21:13:00Z">
          <w:pPr>
            <w:pStyle w:val="NormalWeb"/>
            <w:numPr>
              <w:numId w:val="1"/>
            </w:numPr>
            <w:shd w:val="clear" w:color="auto" w:fill="FFFFFF"/>
            <w:tabs>
              <w:tab w:val="num" w:pos="720"/>
            </w:tabs>
            <w:spacing w:before="40" w:beforeAutospacing="0" w:after="0" w:afterAutospacing="0"/>
            <w:ind w:left="720" w:hanging="360"/>
          </w:pPr>
        </w:pPrChange>
      </w:pPr>
    </w:p>
    <w:p w:rsidR="00CA3190" w:rsidRPr="002A301A" w:rsidRDefault="00C22446" w:rsidP="002A301A">
      <w:pPr>
        <w:pStyle w:val="Heading1"/>
        <w:rPr>
          <w:rStyle w:val="Emphasis"/>
          <w:szCs w:val="16"/>
        </w:rPr>
      </w:pPr>
      <w:bookmarkStart w:id="573" w:name="_Toc87446221"/>
      <w:r w:rsidRPr="002A301A">
        <w:rPr>
          <w:rStyle w:val="Emphasis"/>
          <w:i w:val="0"/>
          <w:iCs w:val="0"/>
          <w:szCs w:val="16"/>
        </w:rPr>
        <w:t>Operations documentation</w:t>
      </w:r>
      <w:bookmarkEnd w:id="573"/>
    </w:p>
    <w:p w:rsidR="00CA3190" w:rsidRDefault="00CA3190" w:rsidP="00CA3190">
      <w:pPr>
        <w:pStyle w:val="NormalWeb"/>
        <w:shd w:val="clear" w:color="auto" w:fill="FFFFFF"/>
        <w:spacing w:before="40" w:beforeAutospacing="0" w:after="0" w:afterAutospacing="0"/>
        <w:ind w:left="320"/>
        <w:rPr>
          <w:rFonts w:ascii="Helvetica" w:hAnsi="Helvetica" w:cs="Helvetica"/>
          <w:color w:val="596169"/>
          <w:sz w:val="16"/>
          <w:szCs w:val="16"/>
        </w:rPr>
      </w:pPr>
    </w:p>
    <w:p w:rsidR="00C22446" w:rsidRDefault="00C22446" w:rsidP="00CA3190">
      <w:pPr>
        <w:pStyle w:val="NormalWeb"/>
        <w:shd w:val="clear" w:color="auto" w:fill="FFFFFF"/>
        <w:spacing w:before="40" w:beforeAutospacing="0" w:after="0" w:afterAutospacing="0"/>
        <w:ind w:left="320"/>
        <w:rPr>
          <w:rFonts w:ascii="Helvetica" w:hAnsi="Helvetica" w:cs="Helvetica"/>
          <w:color w:val="596169"/>
          <w:sz w:val="16"/>
          <w:szCs w:val="16"/>
        </w:rPr>
      </w:pPr>
      <w:r>
        <w:rPr>
          <w:rFonts w:ascii="Helvetica" w:hAnsi="Helvetica" w:cs="Helvetica"/>
          <w:color w:val="596169"/>
          <w:sz w:val="16"/>
          <w:szCs w:val="16"/>
        </w:rPr>
        <w:t>This is usually a description of the dependencies that your system is involved with, references to backup procedures, troubleshooting guidelines, etc. Your operations department likely has a standard format for this type of documentation.</w:t>
      </w:r>
    </w:p>
    <w:p w:rsidR="00CA3190" w:rsidRPr="00B03E62" w:rsidRDefault="00CA3190" w:rsidP="00B03E62">
      <w:pPr>
        <w:pStyle w:val="NormalWeb"/>
        <w:numPr>
          <w:ilvl w:val="0"/>
          <w:numId w:val="1"/>
        </w:numPr>
        <w:shd w:val="clear" w:color="auto" w:fill="FFFFFF"/>
        <w:spacing w:before="40" w:beforeAutospacing="0" w:after="0" w:afterAutospacing="0"/>
        <w:ind w:left="320"/>
        <w:rPr>
          <w:rStyle w:val="Emphasis"/>
          <w:rFonts w:ascii="Helvetica" w:hAnsi="Helvetica" w:cs="Helvetica"/>
          <w:b/>
          <w:bCs/>
          <w:i w:val="0"/>
          <w:iCs w:val="0"/>
          <w:color w:val="596169"/>
          <w:sz w:val="16"/>
          <w:szCs w:val="16"/>
        </w:rPr>
      </w:pPr>
      <w:r w:rsidRPr="00B03E62">
        <w:rPr>
          <w:rStyle w:val="Emphasis"/>
          <w:rFonts w:ascii="Helvetica" w:hAnsi="Helvetica" w:cs="Helvetica"/>
          <w:b/>
          <w:bCs/>
          <w:i w:val="0"/>
          <w:iCs w:val="0"/>
          <w:color w:val="596169"/>
          <w:sz w:val="16"/>
          <w:szCs w:val="16"/>
        </w:rPr>
        <w:br w:type="page"/>
      </w:r>
    </w:p>
    <w:p w:rsidR="00CA3190" w:rsidRPr="002A301A" w:rsidRDefault="003B47EE" w:rsidP="002A301A">
      <w:pPr>
        <w:pStyle w:val="Heading1"/>
        <w:rPr>
          <w:rStyle w:val="Emphasis"/>
          <w:i w:val="0"/>
          <w:szCs w:val="16"/>
        </w:rPr>
      </w:pPr>
      <w:hyperlink r:id="rId14" w:history="1">
        <w:bookmarkStart w:id="574" w:name="_Toc87446222"/>
        <w:r w:rsidR="00C22446" w:rsidRPr="002A301A">
          <w:rPr>
            <w:rStyle w:val="Emphasis"/>
            <w:i w:val="0"/>
          </w:rPr>
          <w:t>Requirements documents</w:t>
        </w:r>
        <w:bookmarkEnd w:id="574"/>
      </w:hyperlink>
    </w:p>
    <w:p w:rsidR="00CA3190" w:rsidRDefault="00CA3190" w:rsidP="00CA3190">
      <w:pPr>
        <w:pStyle w:val="NormalWeb"/>
        <w:shd w:val="clear" w:color="auto" w:fill="FFFFFF"/>
        <w:spacing w:before="40" w:beforeAutospacing="0" w:after="0" w:afterAutospacing="0"/>
        <w:ind w:left="320"/>
        <w:rPr>
          <w:rFonts w:ascii="Helvetica" w:hAnsi="Helvetica" w:cs="Helvetica"/>
          <w:color w:val="596169"/>
          <w:sz w:val="16"/>
          <w:szCs w:val="16"/>
        </w:rPr>
      </w:pPr>
    </w:p>
    <w:p w:rsidR="00C22446" w:rsidRDefault="00C22446" w:rsidP="00CA3190">
      <w:pPr>
        <w:pStyle w:val="NormalWeb"/>
        <w:shd w:val="clear" w:color="auto" w:fill="FFFFFF"/>
        <w:spacing w:before="40" w:beforeAutospacing="0" w:after="0" w:afterAutospacing="0"/>
        <w:ind w:left="320"/>
        <w:rPr>
          <w:rFonts w:ascii="Helvetica" w:hAnsi="Helvetica" w:cs="Helvetica"/>
          <w:color w:val="596169"/>
          <w:sz w:val="16"/>
          <w:szCs w:val="16"/>
        </w:rPr>
      </w:pPr>
      <w:r>
        <w:rPr>
          <w:rFonts w:ascii="Helvetica" w:hAnsi="Helvetica" w:cs="Helvetica"/>
          <w:color w:val="596169"/>
          <w:sz w:val="16"/>
          <w:szCs w:val="16"/>
        </w:rPr>
        <w:t xml:space="preserve"> It's an overview of what the system does, including use cases, user stories, or essential user interface prototypes, etc. Aim to capture the requirements as executable specs.</w:t>
      </w:r>
    </w:p>
    <w:p w:rsidR="00CA3190" w:rsidRDefault="00CA3190" w:rsidP="00CA3190">
      <w:pPr>
        <w:pStyle w:val="NormalWeb"/>
        <w:shd w:val="clear" w:color="auto" w:fill="FFFFFF"/>
        <w:spacing w:before="40" w:beforeAutospacing="0" w:after="0" w:afterAutospacing="0"/>
        <w:ind w:left="320"/>
        <w:rPr>
          <w:rStyle w:val="Emphasis"/>
          <w:rFonts w:ascii="Helvetica" w:hAnsi="Helvetica" w:cs="Helvetica"/>
          <w:b/>
          <w:bCs/>
          <w:i w:val="0"/>
          <w:iCs w:val="0"/>
          <w:color w:val="596169"/>
          <w:sz w:val="16"/>
          <w:szCs w:val="16"/>
        </w:rPr>
      </w:pPr>
    </w:p>
    <w:p w:rsidR="00CA3190" w:rsidRDefault="00CA3190">
      <w:pPr>
        <w:rPr>
          <w:rStyle w:val="Emphasis"/>
          <w:rFonts w:ascii="Helvetica" w:eastAsia="Times New Roman" w:hAnsi="Helvetica" w:cs="Helvetica"/>
          <w:b/>
          <w:bCs/>
          <w:i w:val="0"/>
          <w:iCs w:val="0"/>
          <w:color w:val="596169"/>
          <w:sz w:val="16"/>
          <w:szCs w:val="16"/>
        </w:rPr>
      </w:pPr>
      <w:r>
        <w:rPr>
          <w:rStyle w:val="Emphasis"/>
          <w:rFonts w:ascii="Helvetica" w:hAnsi="Helvetica" w:cs="Helvetica"/>
          <w:b/>
          <w:bCs/>
          <w:i w:val="0"/>
          <w:iCs w:val="0"/>
          <w:color w:val="596169"/>
          <w:sz w:val="16"/>
          <w:szCs w:val="16"/>
        </w:rPr>
        <w:br w:type="page"/>
      </w:r>
    </w:p>
    <w:p w:rsidR="00C35212" w:rsidRPr="002A301A" w:rsidRDefault="00C22446" w:rsidP="002A301A">
      <w:pPr>
        <w:pStyle w:val="Heading1"/>
        <w:rPr>
          <w:rStyle w:val="Emphasis"/>
          <w:szCs w:val="16"/>
        </w:rPr>
      </w:pPr>
      <w:bookmarkStart w:id="575" w:name="_Toc87446223"/>
      <w:r w:rsidRPr="002A301A">
        <w:rPr>
          <w:rStyle w:val="Emphasis"/>
          <w:i w:val="0"/>
          <w:iCs w:val="0"/>
          <w:szCs w:val="16"/>
        </w:rPr>
        <w:lastRenderedPageBreak/>
        <w:t>Support documentation</w:t>
      </w:r>
      <w:bookmarkEnd w:id="575"/>
    </w:p>
    <w:p w:rsidR="00C35212" w:rsidRPr="00C35212" w:rsidRDefault="00C22446" w:rsidP="00C35212">
      <w:pPr>
        <w:pStyle w:val="NormalWeb"/>
        <w:shd w:val="clear" w:color="auto" w:fill="FFFFFF"/>
        <w:spacing w:before="40" w:beforeAutospacing="0" w:after="0" w:afterAutospacing="0"/>
        <w:ind w:left="320"/>
        <w:rPr>
          <w:rStyle w:val="Emphasis"/>
          <w:rFonts w:ascii="Helvetica" w:hAnsi="Helvetica" w:cs="Helvetica"/>
          <w:i w:val="0"/>
          <w:iCs w:val="0"/>
          <w:color w:val="596169"/>
          <w:sz w:val="16"/>
          <w:szCs w:val="16"/>
        </w:rPr>
      </w:pPr>
      <w:r>
        <w:rPr>
          <w:rFonts w:ascii="Helvetica" w:hAnsi="Helvetica" w:cs="Helvetica"/>
          <w:color w:val="596169"/>
          <w:sz w:val="16"/>
          <w:szCs w:val="16"/>
        </w:rPr>
        <w:t>This includes the training materials specific to support staff, trouble-shooting guides, etc. Like the operations department, the support team may have standard templates or examples that you can work from.</w:t>
      </w:r>
    </w:p>
    <w:p w:rsidR="00C35212" w:rsidRDefault="00C35212">
      <w:pPr>
        <w:rPr>
          <w:rStyle w:val="Emphasis"/>
          <w:rFonts w:ascii="Helvetica" w:eastAsia="Times New Roman" w:hAnsi="Helvetica" w:cs="Helvetica"/>
          <w:b/>
          <w:bCs/>
          <w:i w:val="0"/>
          <w:iCs w:val="0"/>
          <w:color w:val="596169"/>
          <w:sz w:val="16"/>
          <w:szCs w:val="16"/>
        </w:rPr>
      </w:pPr>
      <w:r>
        <w:rPr>
          <w:rStyle w:val="Emphasis"/>
          <w:rFonts w:ascii="Helvetica" w:hAnsi="Helvetica" w:cs="Helvetica"/>
          <w:b/>
          <w:bCs/>
          <w:i w:val="0"/>
          <w:iCs w:val="0"/>
          <w:color w:val="596169"/>
          <w:sz w:val="16"/>
          <w:szCs w:val="16"/>
        </w:rPr>
        <w:br w:type="page"/>
      </w:r>
    </w:p>
    <w:p w:rsidR="00C35212" w:rsidRPr="002A301A" w:rsidRDefault="00C22446" w:rsidP="002A301A">
      <w:pPr>
        <w:pStyle w:val="Heading1"/>
        <w:rPr>
          <w:rStyle w:val="Emphasis"/>
          <w:szCs w:val="16"/>
        </w:rPr>
      </w:pPr>
      <w:bookmarkStart w:id="576" w:name="_Toc87446224"/>
      <w:r w:rsidRPr="002A301A">
        <w:rPr>
          <w:rStyle w:val="Emphasis"/>
          <w:i w:val="0"/>
          <w:iCs w:val="0"/>
          <w:szCs w:val="16"/>
        </w:rPr>
        <w:lastRenderedPageBreak/>
        <w:t>System documentation</w:t>
      </w:r>
      <w:bookmarkEnd w:id="576"/>
    </w:p>
    <w:p w:rsidR="00C35212" w:rsidRDefault="00C35212" w:rsidP="00C35212">
      <w:pPr>
        <w:pStyle w:val="NormalWeb"/>
        <w:shd w:val="clear" w:color="auto" w:fill="FFFFFF"/>
        <w:spacing w:before="40" w:beforeAutospacing="0" w:after="0" w:afterAutospacing="0"/>
        <w:ind w:left="320"/>
        <w:rPr>
          <w:rFonts w:ascii="Helvetica" w:hAnsi="Helvetica" w:cs="Helvetica"/>
          <w:color w:val="596169"/>
          <w:sz w:val="16"/>
          <w:szCs w:val="16"/>
        </w:rPr>
      </w:pPr>
    </w:p>
    <w:p w:rsidR="00C22446" w:rsidRDefault="00C22446" w:rsidP="00C35212">
      <w:pPr>
        <w:pStyle w:val="NormalWeb"/>
        <w:shd w:val="clear" w:color="auto" w:fill="FFFFFF"/>
        <w:spacing w:before="40" w:beforeAutospacing="0" w:after="0" w:afterAutospacing="0"/>
        <w:ind w:left="320"/>
        <w:rPr>
          <w:rFonts w:ascii="Helvetica" w:hAnsi="Helvetica" w:cs="Helvetica"/>
          <w:color w:val="596169"/>
          <w:sz w:val="16"/>
          <w:szCs w:val="16"/>
        </w:rPr>
      </w:pPr>
      <w:r>
        <w:rPr>
          <w:rFonts w:ascii="Helvetica" w:hAnsi="Helvetica" w:cs="Helvetica"/>
          <w:color w:val="596169"/>
          <w:sz w:val="16"/>
          <w:szCs w:val="16"/>
        </w:rPr>
        <w:t>Provide an overview of the system, including technical architecture, business architecture, and high-level requirements. It helps ensure that if the development team leaves, critical information is left behind.</w:t>
      </w:r>
    </w:p>
    <w:p w:rsidR="00C35212" w:rsidRPr="00C35212" w:rsidRDefault="00C35212" w:rsidP="00C35212">
      <w:pPr>
        <w:pStyle w:val="NormalWeb"/>
        <w:shd w:val="clear" w:color="auto" w:fill="FFFFFF"/>
        <w:spacing w:before="40" w:beforeAutospacing="0" w:after="0" w:afterAutospacing="0"/>
        <w:ind w:left="320"/>
        <w:rPr>
          <w:rStyle w:val="Emphasis"/>
          <w:rFonts w:ascii="Helvetica" w:hAnsi="Helvetica" w:cs="Helvetica"/>
          <w:b/>
          <w:bCs/>
          <w:i w:val="0"/>
          <w:iCs w:val="0"/>
          <w:color w:val="596169"/>
          <w:sz w:val="16"/>
          <w:szCs w:val="16"/>
        </w:rPr>
      </w:pPr>
    </w:p>
    <w:p w:rsidR="00C35212" w:rsidRDefault="00C35212">
      <w:pPr>
        <w:rPr>
          <w:rStyle w:val="Emphasis"/>
          <w:rFonts w:ascii="Helvetica" w:eastAsia="Times New Roman" w:hAnsi="Helvetica" w:cs="Helvetica"/>
          <w:b/>
          <w:bCs/>
          <w:i w:val="0"/>
          <w:iCs w:val="0"/>
          <w:color w:val="596169"/>
          <w:sz w:val="16"/>
          <w:szCs w:val="16"/>
        </w:rPr>
      </w:pPr>
      <w:r>
        <w:rPr>
          <w:rStyle w:val="Emphasis"/>
          <w:rFonts w:ascii="Helvetica" w:hAnsi="Helvetica" w:cs="Helvetica"/>
          <w:b/>
          <w:bCs/>
          <w:i w:val="0"/>
          <w:iCs w:val="0"/>
          <w:color w:val="596169"/>
          <w:sz w:val="16"/>
          <w:szCs w:val="16"/>
        </w:rPr>
        <w:br w:type="page"/>
      </w:r>
    </w:p>
    <w:p w:rsidR="00C35212" w:rsidRPr="002A301A" w:rsidRDefault="00C22446" w:rsidP="002A301A">
      <w:pPr>
        <w:pStyle w:val="Heading1"/>
        <w:rPr>
          <w:rStyle w:val="Emphasis"/>
          <w:szCs w:val="16"/>
        </w:rPr>
      </w:pPr>
      <w:bookmarkStart w:id="577" w:name="_Toc87446225"/>
      <w:r w:rsidRPr="002A301A">
        <w:rPr>
          <w:rStyle w:val="Emphasis"/>
          <w:i w:val="0"/>
          <w:iCs w:val="0"/>
          <w:szCs w:val="16"/>
        </w:rPr>
        <w:lastRenderedPageBreak/>
        <w:t>User documentation</w:t>
      </w:r>
      <w:bookmarkEnd w:id="577"/>
    </w:p>
    <w:p w:rsidR="00C22446" w:rsidRDefault="00C22446" w:rsidP="00C35212">
      <w:pPr>
        <w:pStyle w:val="NormalWeb"/>
        <w:shd w:val="clear" w:color="auto" w:fill="FFFFFF"/>
        <w:spacing w:before="40" w:beforeAutospacing="0" w:after="0" w:afterAutospacing="0"/>
        <w:rPr>
          <w:rFonts w:ascii="Helvetica" w:hAnsi="Helvetica" w:cs="Helvetica"/>
          <w:color w:val="596169"/>
          <w:sz w:val="16"/>
          <w:szCs w:val="16"/>
        </w:rPr>
      </w:pPr>
      <w:r>
        <w:rPr>
          <w:rFonts w:ascii="Helvetica" w:hAnsi="Helvetica" w:cs="Helvetica"/>
          <w:color w:val="596169"/>
          <w:sz w:val="16"/>
          <w:szCs w:val="16"/>
        </w:rPr>
        <w:t>t includes reference manuals and support guides for the users. Keep it simple and easy to understand. the solution design is flawed if you need to extensively train your users on how to use it.</w:t>
      </w:r>
    </w:p>
    <w:p w:rsidR="00E44D7E" w:rsidRDefault="00E44D7E" w:rsidP="00C22446"/>
    <w:sectPr w:rsidR="00E44D7E" w:rsidSect="00C2244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5A5" w:rsidRDefault="005965A5" w:rsidP="00E05B78">
      <w:pPr>
        <w:spacing w:after="0" w:line="240" w:lineRule="auto"/>
      </w:pPr>
      <w:r>
        <w:separator/>
      </w:r>
    </w:p>
  </w:endnote>
  <w:endnote w:type="continuationSeparator" w:id="1">
    <w:p w:rsidR="005965A5" w:rsidRDefault="005965A5" w:rsidP="00E05B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5A5" w:rsidRDefault="005965A5" w:rsidP="00E05B78">
      <w:pPr>
        <w:spacing w:after="0" w:line="240" w:lineRule="auto"/>
      </w:pPr>
      <w:r>
        <w:separator/>
      </w:r>
    </w:p>
  </w:footnote>
  <w:footnote w:type="continuationSeparator" w:id="1">
    <w:p w:rsidR="005965A5" w:rsidRDefault="005965A5" w:rsidP="00E05B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5A75"/>
    <w:multiLevelType w:val="hybridMultilevel"/>
    <w:tmpl w:val="09E29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77C82"/>
    <w:multiLevelType w:val="hybridMultilevel"/>
    <w:tmpl w:val="D450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406E9"/>
    <w:multiLevelType w:val="hybridMultilevel"/>
    <w:tmpl w:val="7F9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10117"/>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E52D8F"/>
    <w:multiLevelType w:val="hybridMultilevel"/>
    <w:tmpl w:val="23CE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trackRevision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22446"/>
    <w:rsid w:val="00034597"/>
    <w:rsid w:val="00085562"/>
    <w:rsid w:val="000A41D3"/>
    <w:rsid w:val="000E0787"/>
    <w:rsid w:val="000F7BE1"/>
    <w:rsid w:val="00132D42"/>
    <w:rsid w:val="00185B3A"/>
    <w:rsid w:val="002040B7"/>
    <w:rsid w:val="00243293"/>
    <w:rsid w:val="002A301A"/>
    <w:rsid w:val="002B2C21"/>
    <w:rsid w:val="00377A94"/>
    <w:rsid w:val="003963CD"/>
    <w:rsid w:val="003A0615"/>
    <w:rsid w:val="003B47EE"/>
    <w:rsid w:val="003C04B6"/>
    <w:rsid w:val="003F6ED8"/>
    <w:rsid w:val="003F74F0"/>
    <w:rsid w:val="004D474F"/>
    <w:rsid w:val="005253FD"/>
    <w:rsid w:val="00554DFC"/>
    <w:rsid w:val="0058328A"/>
    <w:rsid w:val="005965A5"/>
    <w:rsid w:val="005B3E75"/>
    <w:rsid w:val="005D2666"/>
    <w:rsid w:val="005E0403"/>
    <w:rsid w:val="00636E57"/>
    <w:rsid w:val="006525A5"/>
    <w:rsid w:val="006A092D"/>
    <w:rsid w:val="006A1CCC"/>
    <w:rsid w:val="006E0DB2"/>
    <w:rsid w:val="00760D08"/>
    <w:rsid w:val="00770BCE"/>
    <w:rsid w:val="00784BE9"/>
    <w:rsid w:val="007B4924"/>
    <w:rsid w:val="007D397E"/>
    <w:rsid w:val="00884481"/>
    <w:rsid w:val="0092505F"/>
    <w:rsid w:val="00965A49"/>
    <w:rsid w:val="009B3B0F"/>
    <w:rsid w:val="00A3693A"/>
    <w:rsid w:val="00B03E62"/>
    <w:rsid w:val="00B04F31"/>
    <w:rsid w:val="00B25836"/>
    <w:rsid w:val="00B5630A"/>
    <w:rsid w:val="00B7186D"/>
    <w:rsid w:val="00B907CD"/>
    <w:rsid w:val="00BB05F0"/>
    <w:rsid w:val="00BB2ED0"/>
    <w:rsid w:val="00BE6419"/>
    <w:rsid w:val="00C05A90"/>
    <w:rsid w:val="00C22446"/>
    <w:rsid w:val="00C35212"/>
    <w:rsid w:val="00C77710"/>
    <w:rsid w:val="00CA3190"/>
    <w:rsid w:val="00CB2B26"/>
    <w:rsid w:val="00CE2F20"/>
    <w:rsid w:val="00D17C45"/>
    <w:rsid w:val="00D259D5"/>
    <w:rsid w:val="00D86862"/>
    <w:rsid w:val="00DB2017"/>
    <w:rsid w:val="00DF133C"/>
    <w:rsid w:val="00E05B78"/>
    <w:rsid w:val="00E079A2"/>
    <w:rsid w:val="00E2119C"/>
    <w:rsid w:val="00E44D7E"/>
    <w:rsid w:val="00E57729"/>
    <w:rsid w:val="00EC24A5"/>
    <w:rsid w:val="00F246A4"/>
    <w:rsid w:val="00F63234"/>
    <w:rsid w:val="00F70847"/>
    <w:rsid w:val="00FC134A"/>
    <w:rsid w:val="00FC3F87"/>
    <w:rsid w:val="00FD3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D7E"/>
  </w:style>
  <w:style w:type="paragraph" w:styleId="Heading1">
    <w:name w:val="heading 1"/>
    <w:basedOn w:val="Normal"/>
    <w:next w:val="Normal"/>
    <w:link w:val="Heading1Char"/>
    <w:uiPriority w:val="9"/>
    <w:qFormat/>
    <w:rsid w:val="00E05B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0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0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2446"/>
    <w:rPr>
      <w:i/>
      <w:iCs/>
    </w:rPr>
  </w:style>
  <w:style w:type="character" w:styleId="Hyperlink">
    <w:name w:val="Hyperlink"/>
    <w:basedOn w:val="DefaultParagraphFont"/>
    <w:uiPriority w:val="99"/>
    <w:unhideWhenUsed/>
    <w:rsid w:val="00C22446"/>
    <w:rPr>
      <w:color w:val="0000FF"/>
      <w:u w:val="single"/>
    </w:rPr>
  </w:style>
  <w:style w:type="paragraph" w:styleId="NoSpacing">
    <w:name w:val="No Spacing"/>
    <w:link w:val="NoSpacingChar"/>
    <w:uiPriority w:val="1"/>
    <w:qFormat/>
    <w:rsid w:val="00C22446"/>
    <w:pPr>
      <w:spacing w:after="0" w:line="240" w:lineRule="auto"/>
    </w:pPr>
    <w:rPr>
      <w:rFonts w:eastAsiaTheme="minorEastAsia"/>
    </w:rPr>
  </w:style>
  <w:style w:type="character" w:customStyle="1" w:styleId="NoSpacingChar">
    <w:name w:val="No Spacing Char"/>
    <w:basedOn w:val="DefaultParagraphFont"/>
    <w:link w:val="NoSpacing"/>
    <w:uiPriority w:val="1"/>
    <w:rsid w:val="00C22446"/>
    <w:rPr>
      <w:rFonts w:eastAsiaTheme="minorEastAsia"/>
    </w:rPr>
  </w:style>
  <w:style w:type="paragraph" w:styleId="BalloonText">
    <w:name w:val="Balloon Text"/>
    <w:basedOn w:val="Normal"/>
    <w:link w:val="BalloonTextChar"/>
    <w:uiPriority w:val="99"/>
    <w:semiHidden/>
    <w:unhideWhenUsed/>
    <w:rsid w:val="00C22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46"/>
    <w:rPr>
      <w:rFonts w:ascii="Tahoma" w:hAnsi="Tahoma" w:cs="Tahoma"/>
      <w:sz w:val="16"/>
      <w:szCs w:val="16"/>
    </w:rPr>
  </w:style>
  <w:style w:type="paragraph" w:styleId="Title">
    <w:name w:val="Title"/>
    <w:basedOn w:val="Normal"/>
    <w:next w:val="Normal"/>
    <w:link w:val="TitleChar"/>
    <w:uiPriority w:val="10"/>
    <w:qFormat/>
    <w:rsid w:val="00CA3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1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5B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05B78"/>
    <w:pPr>
      <w:outlineLvl w:val="9"/>
    </w:pPr>
  </w:style>
  <w:style w:type="paragraph" w:styleId="Header">
    <w:name w:val="header"/>
    <w:basedOn w:val="Normal"/>
    <w:link w:val="HeaderChar"/>
    <w:uiPriority w:val="99"/>
    <w:semiHidden/>
    <w:unhideWhenUsed/>
    <w:rsid w:val="00E05B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5B78"/>
  </w:style>
  <w:style w:type="paragraph" w:styleId="Footer">
    <w:name w:val="footer"/>
    <w:basedOn w:val="Normal"/>
    <w:link w:val="FooterChar"/>
    <w:uiPriority w:val="99"/>
    <w:semiHidden/>
    <w:unhideWhenUsed/>
    <w:rsid w:val="00E05B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5B78"/>
  </w:style>
  <w:style w:type="paragraph" w:styleId="TOC1">
    <w:name w:val="toc 1"/>
    <w:basedOn w:val="Normal"/>
    <w:next w:val="Normal"/>
    <w:autoRedefine/>
    <w:uiPriority w:val="39"/>
    <w:unhideWhenUsed/>
    <w:rsid w:val="002A301A"/>
    <w:pPr>
      <w:spacing w:after="100"/>
    </w:pPr>
  </w:style>
  <w:style w:type="character" w:customStyle="1" w:styleId="Heading2Char">
    <w:name w:val="Heading 2 Char"/>
    <w:basedOn w:val="DefaultParagraphFont"/>
    <w:link w:val="Heading2"/>
    <w:uiPriority w:val="9"/>
    <w:rsid w:val="002A30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301A"/>
    <w:rPr>
      <w:rFonts w:asciiTheme="majorHAnsi" w:eastAsiaTheme="majorEastAsia" w:hAnsiTheme="majorHAnsi" w:cstheme="majorBidi"/>
      <w:b/>
      <w:bCs/>
      <w:color w:val="4F81BD" w:themeColor="accent1"/>
    </w:rPr>
  </w:style>
  <w:style w:type="table" w:styleId="TableGrid">
    <w:name w:val="Table Grid"/>
    <w:basedOn w:val="TableNormal"/>
    <w:uiPriority w:val="59"/>
    <w:rsid w:val="005D2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487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uclino.com/articles/product-requirements-docu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43D9D4F1FE482A89FFA4086C656188"/>
        <w:category>
          <w:name w:val="General"/>
          <w:gallery w:val="placeholder"/>
        </w:category>
        <w:types>
          <w:type w:val="bbPlcHdr"/>
        </w:types>
        <w:behaviors>
          <w:behavior w:val="content"/>
        </w:behaviors>
        <w:guid w:val="{49643ACA-7ACC-4D28-BFC7-97602EC490D2}"/>
      </w:docPartPr>
      <w:docPartBody>
        <w:p w:rsidR="00DF5808" w:rsidRDefault="00365379" w:rsidP="00365379">
          <w:pPr>
            <w:pStyle w:val="EA43D9D4F1FE482A89FFA4086C656188"/>
          </w:pPr>
          <w:r>
            <w:rPr>
              <w:rFonts w:asciiTheme="majorHAnsi" w:eastAsiaTheme="majorEastAsia" w:hAnsiTheme="majorHAnsi" w:cstheme="majorBidi"/>
            </w:rPr>
            <w:t>[Type the company name]</w:t>
          </w:r>
        </w:p>
      </w:docPartBody>
    </w:docPart>
    <w:docPart>
      <w:docPartPr>
        <w:name w:val="1C66E88BC79143E8A639CBF553DB8ABF"/>
        <w:category>
          <w:name w:val="General"/>
          <w:gallery w:val="placeholder"/>
        </w:category>
        <w:types>
          <w:type w:val="bbPlcHdr"/>
        </w:types>
        <w:behaviors>
          <w:behavior w:val="content"/>
        </w:behaviors>
        <w:guid w:val="{C3DFAED9-011B-41F1-9B2E-76E25B2907B7}"/>
      </w:docPartPr>
      <w:docPartBody>
        <w:p w:rsidR="00DF5808" w:rsidRDefault="00365379" w:rsidP="00365379">
          <w:pPr>
            <w:pStyle w:val="1C66E88BC79143E8A639CBF553DB8ABF"/>
          </w:pPr>
          <w:r>
            <w:rPr>
              <w:rFonts w:asciiTheme="majorHAnsi" w:eastAsiaTheme="majorEastAsia" w:hAnsiTheme="majorHAnsi" w:cstheme="majorBidi"/>
              <w:color w:val="4F81BD" w:themeColor="accent1"/>
              <w:sz w:val="80"/>
              <w:szCs w:val="80"/>
            </w:rPr>
            <w:t>[Type the document title]</w:t>
          </w:r>
        </w:p>
      </w:docPartBody>
    </w:docPart>
    <w:docPart>
      <w:docPartPr>
        <w:name w:val="ED3E3D2D1B984B4884CFB61E8FF2E781"/>
        <w:category>
          <w:name w:val="General"/>
          <w:gallery w:val="placeholder"/>
        </w:category>
        <w:types>
          <w:type w:val="bbPlcHdr"/>
        </w:types>
        <w:behaviors>
          <w:behavior w:val="content"/>
        </w:behaviors>
        <w:guid w:val="{45FB0601-FF34-40DC-B8DD-63A4BBB25343}"/>
      </w:docPartPr>
      <w:docPartBody>
        <w:p w:rsidR="00DF5808" w:rsidRDefault="00365379" w:rsidP="00365379">
          <w:pPr>
            <w:pStyle w:val="ED3E3D2D1B984B4884CFB61E8FF2E781"/>
          </w:pPr>
          <w:r>
            <w:rPr>
              <w:rFonts w:asciiTheme="majorHAnsi" w:eastAsiaTheme="majorEastAsia" w:hAnsiTheme="majorHAnsi" w:cstheme="majorBidi"/>
            </w:rPr>
            <w:t>[Type the document subtitle]</w:t>
          </w:r>
        </w:p>
      </w:docPartBody>
    </w:docPart>
    <w:docPart>
      <w:docPartPr>
        <w:name w:val="198325D91DD744249BB2EC2C74F01397"/>
        <w:category>
          <w:name w:val="General"/>
          <w:gallery w:val="placeholder"/>
        </w:category>
        <w:types>
          <w:type w:val="bbPlcHdr"/>
        </w:types>
        <w:behaviors>
          <w:behavior w:val="content"/>
        </w:behaviors>
        <w:guid w:val="{655B7DDE-3F4C-4D5D-94F8-5904483F5D56}"/>
      </w:docPartPr>
      <w:docPartBody>
        <w:p w:rsidR="00DF5808" w:rsidRDefault="00365379" w:rsidP="00365379">
          <w:pPr>
            <w:pStyle w:val="198325D91DD744249BB2EC2C74F01397"/>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5379"/>
    <w:rsid w:val="00365379"/>
    <w:rsid w:val="004F6343"/>
    <w:rsid w:val="00A4032A"/>
    <w:rsid w:val="00DF5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8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977BB1BF94702BFF17136B9AACB01">
    <w:name w:val="A9F977BB1BF94702BFF17136B9AACB01"/>
    <w:rsid w:val="00365379"/>
  </w:style>
  <w:style w:type="paragraph" w:customStyle="1" w:styleId="9C42208E0EBB405088381A71FC9151C7">
    <w:name w:val="9C42208E0EBB405088381A71FC9151C7"/>
    <w:rsid w:val="00365379"/>
  </w:style>
  <w:style w:type="paragraph" w:customStyle="1" w:styleId="962FF845C6594D84B0B599D81890737C">
    <w:name w:val="962FF845C6594D84B0B599D81890737C"/>
    <w:rsid w:val="00365379"/>
  </w:style>
  <w:style w:type="paragraph" w:customStyle="1" w:styleId="EA43D9D4F1FE482A89FFA4086C656188">
    <w:name w:val="EA43D9D4F1FE482A89FFA4086C656188"/>
    <w:rsid w:val="00365379"/>
  </w:style>
  <w:style w:type="paragraph" w:customStyle="1" w:styleId="1C66E88BC79143E8A639CBF553DB8ABF">
    <w:name w:val="1C66E88BC79143E8A639CBF553DB8ABF"/>
    <w:rsid w:val="00365379"/>
  </w:style>
  <w:style w:type="paragraph" w:customStyle="1" w:styleId="ED3E3D2D1B984B4884CFB61E8FF2E781">
    <w:name w:val="ED3E3D2D1B984B4884CFB61E8FF2E781"/>
    <w:rsid w:val="00365379"/>
  </w:style>
  <w:style w:type="paragraph" w:customStyle="1" w:styleId="198325D91DD744249BB2EC2C74F01397">
    <w:name w:val="198325D91DD744249BB2EC2C74F01397"/>
    <w:rsid w:val="00365379"/>
  </w:style>
  <w:style w:type="paragraph" w:customStyle="1" w:styleId="DB10180259324B1DBC5E23840C712F1E">
    <w:name w:val="DB10180259324B1DBC5E23840C712F1E"/>
    <w:rsid w:val="0036537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9CE9D-0AFD-41B0-AE29-5D20C9B4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4943</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Tournament tracker</vt:lpstr>
    </vt:vector>
  </TitlesOfParts>
  <Company>Neelima Saraf and Co</Company>
  <LinksUpToDate>false</LinksUpToDate>
  <CharactersWithSpaces>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Tournament tracker</dc:title>
  <dc:subject>NCA Tournament tracker</dc:subject>
  <dc:creator>Windows User</dc:creator>
  <cp:lastModifiedBy>Neelima Saraf</cp:lastModifiedBy>
  <cp:revision>126</cp:revision>
  <dcterms:created xsi:type="dcterms:W3CDTF">2021-11-10T17:10:00Z</dcterms:created>
  <dcterms:modified xsi:type="dcterms:W3CDTF">2021-11-15T16:41:00Z</dcterms:modified>
</cp:coreProperties>
</file>